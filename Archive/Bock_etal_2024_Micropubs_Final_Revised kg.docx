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Better utilization of inorganic nitrogen compared to organic nitrogen by a plant symbiotic fungal isolate of </w:t>
      </w:r>
      <w:r>
        <w:rPr>
          <w:rFonts w:ascii="Times New Roman" w:eastAsia="Times New Roman" w:hAnsi="Times New Roman" w:cs="Times New Roman"/>
          <w:i/>
          <w:sz w:val="24"/>
          <w:szCs w:val="24"/>
        </w:rPr>
        <w:t>Alternaria alternata</w:t>
      </w:r>
      <w:r>
        <w:rPr>
          <w:rFonts w:ascii="Times New Roman" w:eastAsia="Times New Roman" w:hAnsi="Times New Roman" w:cs="Times New Roman"/>
          <w:i/>
          <w:sz w:val="24"/>
          <w:szCs w:val="24"/>
        </w:rPr>
        <w:br/>
      </w:r>
    </w:p>
    <w:p w14:paraId="00000002"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Authors: Bock, B.M.*</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Curry, L.*</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Gehring, C.A.</w:t>
      </w:r>
      <w:r>
        <w:rPr>
          <w:rFonts w:ascii="Times New Roman" w:eastAsia="Times New Roman" w:hAnsi="Times New Roman" w:cs="Times New Roman"/>
          <w:sz w:val="24"/>
          <w:szCs w:val="24"/>
          <w:vertAlign w:val="superscript"/>
        </w:rPr>
        <w:t>1,2</w:t>
      </w:r>
    </w:p>
    <w:tbl>
      <w:tblPr>
        <w:tblStyle w:val="a"/>
        <w:tblW w:w="9340" w:type="dxa"/>
        <w:tblLayout w:type="fixed"/>
        <w:tblLook w:val="0400" w:firstRow="0" w:lastRow="0" w:firstColumn="0" w:lastColumn="0" w:noHBand="0" w:noVBand="1"/>
      </w:tblPr>
      <w:tblGrid>
        <w:gridCol w:w="1468"/>
        <w:gridCol w:w="3906"/>
        <w:gridCol w:w="1352"/>
        <w:gridCol w:w="2614"/>
      </w:tblGrid>
      <w:tr w:rsidR="000A2195" w14:paraId="7E829A31" w14:textId="77777777">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3"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Author</w:t>
            </w:r>
          </w:p>
        </w:tc>
        <w:tc>
          <w:tcPr>
            <w:tcW w:w="3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4"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Institutions &amp; Addresses</w:t>
            </w:r>
          </w:p>
        </w:tc>
        <w:tc>
          <w:tcPr>
            <w:tcW w:w="1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5"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ORCiD</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6"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Notes</w:t>
            </w:r>
          </w:p>
        </w:tc>
      </w:tr>
      <w:tr w:rsidR="000A2195" w14:paraId="7362340C" w14:textId="77777777">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Beatrice M. Bock*</w:t>
            </w:r>
          </w:p>
        </w:tc>
        <w:tc>
          <w:tcPr>
            <w:tcW w:w="3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8"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Department of Biological Sciences, Northern Arizona University, Flagstaff, AZ 86011, USA;</w:t>
            </w:r>
          </w:p>
          <w:p w14:paraId="00000009" w14:textId="77777777" w:rsidR="000A2195" w:rsidRDefault="000A2195">
            <w:pPr>
              <w:spacing w:after="0" w:line="240" w:lineRule="auto"/>
              <w:rPr>
                <w:rFonts w:ascii="Times New Roman" w:eastAsia="Times New Roman" w:hAnsi="Times New Roman" w:cs="Times New Roman"/>
                <w:sz w:val="24"/>
                <w:szCs w:val="24"/>
              </w:rPr>
            </w:pPr>
          </w:p>
          <w:p w14:paraId="0000000A"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222222"/>
                <w:sz w:val="24"/>
                <w:szCs w:val="24"/>
                <w:highlight w:val="white"/>
              </w:rPr>
              <w:t>Center for Adaptable Western Landscapes, Northern Arizona University, Flagstaff, AZ 86011, USA</w:t>
            </w:r>
          </w:p>
        </w:tc>
        <w:tc>
          <w:tcPr>
            <w:tcW w:w="1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B"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0000-0003-2240-9360</w:t>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C" w14:textId="77777777" w:rsidR="000A2195" w:rsidRDefault="0000000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Corresponding author: </w:t>
            </w:r>
            <w:hyperlink r:id="rId5">
              <w:r w:rsidR="000A2195">
                <w:rPr>
                  <w:rFonts w:ascii="Times New Roman" w:eastAsia="Times New Roman" w:hAnsi="Times New Roman" w:cs="Times New Roman"/>
                  <w:color w:val="0000FF"/>
                  <w:sz w:val="24"/>
                  <w:szCs w:val="24"/>
                  <w:u w:val="single"/>
                </w:rPr>
                <w:t>bmb646@nau.edu</w:t>
              </w:r>
            </w:hyperlink>
          </w:p>
          <w:p w14:paraId="0000000D"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Co-first author</w:t>
            </w:r>
          </w:p>
          <w:p w14:paraId="0000000E" w14:textId="77777777" w:rsidR="000A2195" w:rsidRDefault="000A2195">
            <w:pPr>
              <w:spacing w:after="0" w:line="240" w:lineRule="auto"/>
              <w:rPr>
                <w:rFonts w:ascii="Times New Roman" w:eastAsia="Times New Roman" w:hAnsi="Times New Roman" w:cs="Times New Roman"/>
                <w:sz w:val="24"/>
                <w:szCs w:val="24"/>
              </w:rPr>
            </w:pPr>
          </w:p>
        </w:tc>
      </w:tr>
      <w:tr w:rsidR="000A2195" w14:paraId="18295FCA" w14:textId="77777777">
        <w:trPr>
          <w:trHeight w:val="519"/>
        </w:trPr>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F"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Lexie Curry</w:t>
            </w:r>
          </w:p>
        </w:tc>
        <w:tc>
          <w:tcPr>
            <w:tcW w:w="3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0"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Department of Biological Sciences, Northern Arizona University, Flagstaff, AZ 86011, USA;</w:t>
            </w:r>
          </w:p>
          <w:p w14:paraId="00000011" w14:textId="77777777" w:rsidR="000A2195" w:rsidRDefault="000A2195">
            <w:pPr>
              <w:spacing w:after="0" w:line="240" w:lineRule="auto"/>
              <w:rPr>
                <w:rFonts w:ascii="Times New Roman" w:eastAsia="Times New Roman" w:hAnsi="Times New Roman" w:cs="Times New Roman"/>
                <w:sz w:val="24"/>
                <w:szCs w:val="24"/>
              </w:rPr>
            </w:pPr>
          </w:p>
          <w:p w14:paraId="00000012"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222222"/>
                <w:sz w:val="24"/>
                <w:szCs w:val="24"/>
                <w:highlight w:val="white"/>
              </w:rPr>
              <w:t xml:space="preserve">Center for Adaptable Western Landscapes, Northern Arizona University, Flagstaff, AZ 86011, </w:t>
            </w:r>
            <w:sdt>
              <w:sdtPr>
                <w:tag w:val="goog_rdk_0"/>
                <w:id w:val="1989049183"/>
              </w:sdtPr>
              <w:sdtContent/>
            </w:sdt>
            <w:r>
              <w:rPr>
                <w:rFonts w:ascii="Times New Roman" w:eastAsia="Times New Roman" w:hAnsi="Times New Roman" w:cs="Times New Roman"/>
                <w:color w:val="222222"/>
                <w:sz w:val="24"/>
                <w:szCs w:val="24"/>
                <w:highlight w:val="white"/>
              </w:rPr>
              <w:t>USA</w:t>
            </w:r>
          </w:p>
        </w:tc>
        <w:tc>
          <w:tcPr>
            <w:tcW w:w="1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3" w14:textId="77777777" w:rsidR="000A2195" w:rsidRDefault="000A2195">
            <w:pPr>
              <w:spacing w:after="0" w:line="240" w:lineRule="auto"/>
              <w:rPr>
                <w:rFonts w:ascii="Times New Roman" w:eastAsia="Times New Roman" w:hAnsi="Times New Roman" w:cs="Times New Roman"/>
                <w:sz w:val="24"/>
                <w:szCs w:val="24"/>
              </w:rPr>
            </w:pP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4"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Co-first author</w:t>
            </w:r>
          </w:p>
        </w:tc>
      </w:tr>
      <w:tr w:rsidR="000A2195" w14:paraId="064C8275" w14:textId="77777777">
        <w:trPr>
          <w:trHeight w:val="1500"/>
        </w:trPr>
        <w:tc>
          <w:tcPr>
            <w:tcW w:w="1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5"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Catherine A. Gehring</w:t>
            </w:r>
          </w:p>
        </w:tc>
        <w:tc>
          <w:tcPr>
            <w:tcW w:w="39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6"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Department of Biological Sciences, Northern Arizona University, Flagstaff, AZ 86011, USA;</w:t>
            </w:r>
          </w:p>
          <w:p w14:paraId="00000017" w14:textId="77777777" w:rsidR="000A2195" w:rsidRDefault="000A2195">
            <w:pPr>
              <w:spacing w:after="0" w:line="240" w:lineRule="auto"/>
              <w:rPr>
                <w:rFonts w:ascii="Times New Roman" w:eastAsia="Times New Roman" w:hAnsi="Times New Roman" w:cs="Times New Roman"/>
                <w:sz w:val="24"/>
                <w:szCs w:val="24"/>
              </w:rPr>
            </w:pPr>
          </w:p>
          <w:p w14:paraId="00000018" w14:textId="77777777" w:rsidR="000A2195"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222222"/>
                <w:sz w:val="24"/>
                <w:szCs w:val="24"/>
                <w:highlight w:val="white"/>
              </w:rPr>
              <w:t>Center for Adaptable Western Landscapes, Northern Arizona University, Flagstaff, AZ 86011, USA</w:t>
            </w:r>
          </w:p>
        </w:tc>
        <w:tc>
          <w:tcPr>
            <w:tcW w:w="13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9" w14:textId="77777777" w:rsidR="000A2195" w:rsidRDefault="00000000">
            <w:pPr>
              <w:rPr>
                <w:rFonts w:ascii="Times New Roman" w:eastAsia="Times New Roman" w:hAnsi="Times New Roman" w:cs="Times New Roman"/>
                <w:color w:val="0000FF"/>
                <w:sz w:val="24"/>
                <w:szCs w:val="24"/>
                <w:u w:val="single"/>
              </w:rPr>
            </w:pPr>
            <w:r>
              <w:fldChar w:fldCharType="begin"/>
            </w:r>
            <w:r>
              <w:instrText xml:space="preserve"> HYPERLINK "https://orcid.org/0000-0002-9393-9556" </w:instrText>
            </w:r>
            <w:r>
              <w:fldChar w:fldCharType="separate"/>
            </w:r>
          </w:p>
          <w:p w14:paraId="0000001A" w14:textId="77777777" w:rsidR="000A2195" w:rsidRDefault="00000000">
            <w:pPr>
              <w:pStyle w:val="Heading3"/>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u w:val="single"/>
              </w:rPr>
              <w:t>0000-0002-9393-9556</w:t>
            </w:r>
            <w:r>
              <w:fldChar w:fldCharType="end"/>
            </w:r>
            <w:r>
              <w:fldChar w:fldCharType="begin"/>
            </w:r>
            <w:r>
              <w:instrText xml:space="preserve"> HYPERLINK "https://orcid.org/0000-0002-9393-9556" </w:instrText>
            </w:r>
            <w:r>
              <w:fldChar w:fldCharType="separate"/>
            </w:r>
          </w:p>
          <w:p w14:paraId="0000001B" w14:textId="77777777" w:rsidR="000A2195" w:rsidRDefault="00000000">
            <w:pPr>
              <w:spacing w:after="0" w:line="240" w:lineRule="auto"/>
              <w:rPr>
                <w:rFonts w:ascii="Times New Roman" w:eastAsia="Times New Roman" w:hAnsi="Times New Roman" w:cs="Times New Roman"/>
                <w:sz w:val="24"/>
                <w:szCs w:val="24"/>
              </w:rPr>
            </w:pPr>
            <w:r>
              <w:fldChar w:fldCharType="end"/>
            </w:r>
          </w:p>
        </w:tc>
        <w:tc>
          <w:tcPr>
            <w:tcW w:w="26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1C" w14:textId="77777777" w:rsidR="000A2195" w:rsidRDefault="000A2195">
            <w:pPr>
              <w:spacing w:after="0" w:line="240" w:lineRule="auto"/>
              <w:rPr>
                <w:rFonts w:ascii="Times New Roman" w:eastAsia="Times New Roman" w:hAnsi="Times New Roman" w:cs="Times New Roman"/>
                <w:sz w:val="24"/>
                <w:szCs w:val="24"/>
              </w:rPr>
            </w:pPr>
          </w:p>
        </w:tc>
      </w:tr>
    </w:tbl>
    <w:p w14:paraId="0000001D" w14:textId="77777777" w:rsidR="000A2195" w:rsidRDefault="000A2195">
      <w:pPr>
        <w:rPr>
          <w:rFonts w:ascii="Times New Roman" w:eastAsia="Times New Roman" w:hAnsi="Times New Roman" w:cs="Times New Roman"/>
          <w:sz w:val="24"/>
          <w:szCs w:val="24"/>
        </w:rPr>
      </w:pPr>
    </w:p>
    <w:p w14:paraId="0000001E"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000001F"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&lt;100 words</w:t>
      </w:r>
    </w:p>
    <w:p w14:paraId="00000020"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Alternaria alternata</w:t>
      </w:r>
      <w:r>
        <w:rPr>
          <w:rFonts w:ascii="Times New Roman" w:eastAsia="Times New Roman" w:hAnsi="Times New Roman" w:cs="Times New Roman"/>
          <w:sz w:val="24"/>
          <w:szCs w:val="24"/>
        </w:rPr>
        <w:t xml:space="preserve">, a fungus that causes plant diseases, is also a Dark Septate Endophyte (DSE) that can enhance host plant growth by improving access to soil nutrients like nitrogen. To test the environmental factors influencing this relationship, we explored whether </w:t>
      </w:r>
      <w:r>
        <w:rPr>
          <w:rFonts w:ascii="Times New Roman" w:eastAsia="Times New Roman" w:hAnsi="Times New Roman" w:cs="Times New Roman"/>
          <w:i/>
          <w:sz w:val="24"/>
          <w:szCs w:val="24"/>
        </w:rPr>
        <w:t>A. alternata</w:t>
      </w:r>
      <w:r>
        <w:rPr>
          <w:rFonts w:ascii="Times New Roman" w:eastAsia="Times New Roman" w:hAnsi="Times New Roman" w:cs="Times New Roman"/>
          <w:sz w:val="24"/>
          <w:szCs w:val="24"/>
        </w:rPr>
        <w:t xml:space="preserve"> can utilize both organic and inorganic nitrogen. Our results showed that an </w:t>
      </w:r>
      <w:r>
        <w:rPr>
          <w:rFonts w:ascii="Times New Roman" w:eastAsia="Times New Roman" w:hAnsi="Times New Roman" w:cs="Times New Roman"/>
          <w:i/>
          <w:sz w:val="24"/>
          <w:szCs w:val="24"/>
        </w:rPr>
        <w:t>A. alternata</w:t>
      </w:r>
      <w:r>
        <w:rPr>
          <w:rFonts w:ascii="Times New Roman" w:eastAsia="Times New Roman" w:hAnsi="Times New Roman" w:cs="Times New Roman"/>
          <w:sz w:val="24"/>
          <w:szCs w:val="24"/>
        </w:rPr>
        <w:t xml:space="preserve"> isolate grew 133% larger in an inorganic nitrogen medium than in an organic</w:t>
      </w:r>
      <w:sdt>
        <w:sdtPr>
          <w:tag w:val="goog_rdk_1"/>
          <w:id w:val="-2140489386"/>
        </w:sdtPr>
        <w:sdtContent>
          <w:del w:id="0" w:author="Beatrice Bock" w:date="2024-12-30T11:01:00Z">
            <w:r>
              <w:rPr>
                <w:rFonts w:ascii="Times New Roman" w:eastAsia="Times New Roman" w:hAnsi="Times New Roman" w:cs="Times New Roman"/>
                <w:sz w:val="24"/>
                <w:szCs w:val="24"/>
              </w:rPr>
              <w:delText xml:space="preserve"> one</w:delText>
            </w:r>
          </w:del>
        </w:sdtContent>
      </w:sdt>
      <w:sdt>
        <w:sdtPr>
          <w:tag w:val="goog_rdk_2"/>
          <w:id w:val="2113779401"/>
        </w:sdtPr>
        <w:sdtContent>
          <w:ins w:id="1" w:author="Beatrice Bock" w:date="2024-12-30T11:01:00Z">
            <w:r>
              <w:rPr>
                <w:rFonts w:ascii="Times New Roman" w:eastAsia="Times New Roman" w:hAnsi="Times New Roman" w:cs="Times New Roman"/>
                <w:sz w:val="24"/>
                <w:szCs w:val="24"/>
              </w:rPr>
              <w:t xml:space="preserve"> nitrogen medium</w:t>
            </w:r>
          </w:ins>
        </w:sdtContent>
      </w:sdt>
      <w:r>
        <w:rPr>
          <w:rFonts w:ascii="Times New Roman" w:eastAsia="Times New Roman" w:hAnsi="Times New Roman" w:cs="Times New Roman"/>
          <w:sz w:val="24"/>
          <w:szCs w:val="24"/>
        </w:rPr>
        <w:t>. These findings support further research on other DSE taxa and nitrogen forms to better understand fungal nitrogen use.</w:t>
      </w:r>
    </w:p>
    <w:p w14:paraId="00000021" w14:textId="77777777" w:rsidR="000A2195" w:rsidRDefault="000A2195">
      <w:pPr>
        <w:rPr>
          <w:rFonts w:ascii="Times New Roman" w:eastAsia="Times New Roman" w:hAnsi="Times New Roman" w:cs="Times New Roman"/>
          <w:b/>
          <w:sz w:val="24"/>
          <w:szCs w:val="24"/>
        </w:rPr>
      </w:pPr>
    </w:p>
    <w:p w14:paraId="00000022" w14:textId="77777777" w:rsidR="000A2195" w:rsidRDefault="000A2195">
      <w:pPr>
        <w:rPr>
          <w:rFonts w:ascii="Times New Roman" w:eastAsia="Times New Roman" w:hAnsi="Times New Roman" w:cs="Times New Roman"/>
          <w:b/>
          <w:sz w:val="24"/>
          <w:szCs w:val="24"/>
        </w:rPr>
      </w:pPr>
    </w:p>
    <w:p w14:paraId="00000023"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Figure</w:t>
      </w:r>
    </w:p>
    <w:p w14:paraId="00000024" w14:textId="77777777" w:rsidR="000A2195" w:rsidRDefault="00000000">
      <w:pPr>
        <w:keepNext/>
      </w:pPr>
      <w:r>
        <w:rPr>
          <w:rFonts w:ascii="Times New Roman" w:eastAsia="Times New Roman" w:hAnsi="Times New Roman" w:cs="Times New Roman"/>
          <w:noProof/>
          <w:sz w:val="24"/>
          <w:szCs w:val="24"/>
        </w:rPr>
        <w:drawing>
          <wp:inline distT="0" distB="0" distL="0" distR="0" wp14:anchorId="52B55BEF" wp14:editId="1294B34C">
            <wp:extent cx="5406657" cy="4054993"/>
            <wp:effectExtent l="0" t="0" r="0" b="0"/>
            <wp:docPr id="21270185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06657" cy="4054993"/>
                    </a:xfrm>
                    <a:prstGeom prst="rect">
                      <a:avLst/>
                    </a:prstGeom>
                    <a:ln/>
                  </pic:spPr>
                </pic:pic>
              </a:graphicData>
            </a:graphic>
          </wp:inline>
        </w:drawing>
      </w:r>
    </w:p>
    <w:p w14:paraId="00000025" w14:textId="77777777" w:rsidR="000A2195" w:rsidRDefault="00000000">
      <w:pPr>
        <w:rPr>
          <w:rFonts w:ascii="Times New Roman" w:eastAsia="Times New Roman" w:hAnsi="Times New Roman" w:cs="Times New Roman"/>
          <w:sz w:val="24"/>
          <w:szCs w:val="24"/>
        </w:rPr>
      </w:pPr>
      <w:bookmarkStart w:id="2" w:name="_heading=h.gjdgxs" w:colFirst="0" w:colLast="0"/>
      <w:bookmarkEnd w:id="2"/>
      <w:r>
        <w:rPr>
          <w:rFonts w:ascii="Times New Roman" w:eastAsia="Times New Roman" w:hAnsi="Times New Roman" w:cs="Times New Roman"/>
          <w:sz w:val="24"/>
          <w:szCs w:val="24"/>
        </w:rPr>
        <w:t>Figure 1: Fungal biomass growth was significantly higher (133%) in media containing an inorganic nitrogen source compared to an organic nitrogen source (Welch Two Sample t-test; mean</w:t>
      </w:r>
      <w:r>
        <w:rPr>
          <w:rFonts w:ascii="Times New Roman" w:eastAsia="Times New Roman" w:hAnsi="Times New Roman" w:cs="Times New Roman"/>
          <w:sz w:val="24"/>
          <w:szCs w:val="24"/>
          <w:vertAlign w:val="subscript"/>
        </w:rPr>
        <w:t>ammonium sulfate</w:t>
      </w:r>
      <w:r>
        <w:rPr>
          <w:rFonts w:ascii="Times New Roman" w:eastAsia="Times New Roman" w:hAnsi="Times New Roman" w:cs="Times New Roman"/>
          <w:sz w:val="24"/>
          <w:szCs w:val="24"/>
        </w:rPr>
        <w:t xml:space="preserve"> = 0.07468; mean</w:t>
      </w:r>
      <w:r>
        <w:rPr>
          <w:rFonts w:ascii="Times New Roman" w:eastAsia="Times New Roman" w:hAnsi="Times New Roman" w:cs="Times New Roman"/>
          <w:sz w:val="24"/>
          <w:szCs w:val="24"/>
          <w:vertAlign w:val="subscript"/>
        </w:rPr>
        <w:t>urea</w:t>
      </w:r>
      <w:r>
        <w:rPr>
          <w:rFonts w:ascii="Times New Roman" w:eastAsia="Times New Roman" w:hAnsi="Times New Roman" w:cs="Times New Roman"/>
          <w:sz w:val="24"/>
          <w:szCs w:val="24"/>
        </w:rPr>
        <w:t xml:space="preserve"> = 0.03203; t(5.3753) = 8.3487, p = 0.0003). Points are shaped according to nitrogen type and indicate each replicate in the </w:t>
      </w:r>
      <w:sdt>
        <w:sdtPr>
          <w:tag w:val="goog_rdk_3"/>
          <w:id w:val="-1751266121"/>
        </w:sdtPr>
        <w:sdtContent>
          <w:del w:id="3" w:author="Beatrice Bock" w:date="2024-12-30T10:34:00Z">
            <w:r>
              <w:rPr>
                <w:rFonts w:ascii="Times New Roman" w:eastAsia="Times New Roman" w:hAnsi="Times New Roman" w:cs="Times New Roman"/>
                <w:sz w:val="24"/>
                <w:szCs w:val="24"/>
              </w:rPr>
              <w:delText>experiment</w:delText>
            </w:r>
          </w:del>
        </w:sdtContent>
      </w:sdt>
      <w:sdt>
        <w:sdtPr>
          <w:tag w:val="goog_rdk_4"/>
          <w:id w:val="1678223290"/>
        </w:sdtPr>
        <w:sdtContent>
          <w:ins w:id="4" w:author="Beatrice Bock" w:date="2024-12-30T10:34:00Z">
            <w:r>
              <w:rPr>
                <w:rFonts w:ascii="Times New Roman" w:eastAsia="Times New Roman" w:hAnsi="Times New Roman" w:cs="Times New Roman"/>
                <w:sz w:val="24"/>
                <w:szCs w:val="24"/>
              </w:rPr>
              <w:t xml:space="preserve">experiment </w:t>
            </w:r>
          </w:ins>
          <w:sdt>
            <w:sdtPr>
              <w:tag w:val="goog_rdk_5"/>
              <w:id w:val="-542900190"/>
            </w:sdtPr>
            <w:sdtContent>
              <w:commentRangeStart w:id="5"/>
            </w:sdtContent>
          </w:sdt>
          <w:ins w:id="6" w:author="Beatrice Bock" w:date="2024-12-30T10:34:00Z">
            <w:r>
              <w:rPr>
                <w:rFonts w:ascii="Times New Roman" w:eastAsia="Times New Roman" w:hAnsi="Times New Roman" w:cs="Times New Roman"/>
                <w:sz w:val="24"/>
                <w:szCs w:val="24"/>
              </w:rPr>
              <w:t>(n=4)</w:t>
            </w:r>
          </w:ins>
        </w:sdtContent>
      </w:sdt>
      <w:r>
        <w:rPr>
          <w:rFonts w:ascii="Times New Roman" w:eastAsia="Times New Roman" w:hAnsi="Times New Roman" w:cs="Times New Roman"/>
          <w:sz w:val="24"/>
          <w:szCs w:val="24"/>
        </w:rPr>
        <w:t xml:space="preserve">. </w:t>
      </w:r>
      <w:commentRangeEnd w:id="5"/>
      <w:r>
        <w:commentReference w:id="5"/>
      </w:r>
      <w:r>
        <w:rPr>
          <w:rFonts w:ascii="Times New Roman" w:eastAsia="Times New Roman" w:hAnsi="Times New Roman" w:cs="Times New Roman"/>
          <w:sz w:val="24"/>
          <w:szCs w:val="24"/>
        </w:rPr>
        <w:t>Boxplot elements: center line, median; box limits, upper and lower quartiles; whiskers, 1.5x interquartile range; black points, observations).</w:t>
      </w:r>
    </w:p>
    <w:p w14:paraId="00000026" w14:textId="77777777" w:rsidR="000A2195" w:rsidRDefault="000A2195">
      <w:pPr>
        <w:rPr>
          <w:rFonts w:ascii="Times New Roman" w:eastAsia="Times New Roman" w:hAnsi="Times New Roman" w:cs="Times New Roman"/>
          <w:sz w:val="24"/>
          <w:szCs w:val="24"/>
        </w:rPr>
      </w:pPr>
    </w:p>
    <w:p w14:paraId="00000027" w14:textId="77777777" w:rsidR="000A2195" w:rsidRDefault="00000000">
      <w:pPr>
        <w:rPr>
          <w:rFonts w:ascii="Times New Roman" w:eastAsia="Times New Roman" w:hAnsi="Times New Roman" w:cs="Times New Roman"/>
          <w:b/>
          <w:sz w:val="24"/>
          <w:szCs w:val="24"/>
        </w:rPr>
      </w:pPr>
      <w:sdt>
        <w:sdtPr>
          <w:tag w:val="goog_rdk_6"/>
          <w:id w:val="207697961"/>
        </w:sdtPr>
        <w:sdtContent/>
      </w:sdt>
      <w:r>
        <w:rPr>
          <w:rFonts w:ascii="Times New Roman" w:eastAsia="Times New Roman" w:hAnsi="Times New Roman" w:cs="Times New Roman"/>
          <w:b/>
          <w:sz w:val="24"/>
          <w:szCs w:val="24"/>
        </w:rPr>
        <w:t>Description</w:t>
      </w:r>
    </w:p>
    <w:p w14:paraId="00000028" w14:textId="35B1345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Alternaria alternata </w:t>
      </w:r>
      <w:r>
        <w:rPr>
          <w:rFonts w:ascii="Times New Roman" w:eastAsia="Times New Roman" w:hAnsi="Times New Roman" w:cs="Times New Roman"/>
          <w:sz w:val="24"/>
          <w:szCs w:val="24"/>
        </w:rPr>
        <w:t xml:space="preserve">is a fungus that causes a spot disease in many plant species, which is a concern because of the substantial declines in crop productivity that it can cause (Troncoso-Rojas &amp; Tiznado-Hernández, 2014). </w:t>
      </w:r>
      <w:r>
        <w:rPr>
          <w:rFonts w:ascii="Times New Roman" w:eastAsia="Times New Roman" w:hAnsi="Times New Roman" w:cs="Times New Roman"/>
          <w:i/>
          <w:sz w:val="24"/>
          <w:szCs w:val="24"/>
        </w:rPr>
        <w:t xml:space="preserve">A. alternata </w:t>
      </w:r>
      <w:r>
        <w:rPr>
          <w:rFonts w:ascii="Times New Roman" w:eastAsia="Times New Roman" w:hAnsi="Times New Roman" w:cs="Times New Roman"/>
          <w:sz w:val="24"/>
          <w:szCs w:val="24"/>
        </w:rPr>
        <w:t xml:space="preserve">is </w:t>
      </w:r>
      <w:sdt>
        <w:sdtPr>
          <w:tag w:val="goog_rdk_7"/>
          <w:id w:val="-1324804550"/>
        </w:sdtPr>
        <w:sdtContent>
          <w:del w:id="7" w:author="Beatrice Bock" w:date="2024-12-30T10:44:00Z">
            <w:r>
              <w:rPr>
                <w:rFonts w:ascii="Times New Roman" w:eastAsia="Times New Roman" w:hAnsi="Times New Roman" w:cs="Times New Roman"/>
                <w:sz w:val="24"/>
                <w:szCs w:val="24"/>
              </w:rPr>
              <w:delText>also considered</w:delText>
            </w:r>
          </w:del>
        </w:sdtContent>
      </w:sdt>
      <w:sdt>
        <w:sdtPr>
          <w:tag w:val="goog_rdk_8"/>
          <w:id w:val="-62181863"/>
        </w:sdtPr>
        <w:sdtContent>
          <w:ins w:id="8" w:author="Beatrice Bock" w:date="2024-12-30T10:44:00Z">
            <w:r>
              <w:rPr>
                <w:rFonts w:ascii="Times New Roman" w:eastAsia="Times New Roman" w:hAnsi="Times New Roman" w:cs="Times New Roman"/>
                <w:sz w:val="24"/>
                <w:szCs w:val="24"/>
              </w:rPr>
              <w:t>classified as</w:t>
            </w:r>
          </w:ins>
        </w:sdtContent>
      </w:sdt>
      <w:r>
        <w:rPr>
          <w:rFonts w:ascii="Times New Roman" w:eastAsia="Times New Roman" w:hAnsi="Times New Roman" w:cs="Times New Roman"/>
          <w:sz w:val="24"/>
          <w:szCs w:val="24"/>
        </w:rPr>
        <w:t xml:space="preserve"> a Dark Septate Endophyte (DSE), which is a polyphyletic group of ascomycete fungi defined by regular cross-walls among cells (septa) and darkly pigmented hyphae (DeMers, 2022). While </w:t>
      </w:r>
      <w:sdt>
        <w:sdtPr>
          <w:tag w:val="goog_rdk_9"/>
          <w:id w:val="-807705234"/>
          <w:showingPlcHdr/>
        </w:sdtPr>
        <w:sdtContent>
          <w:r w:rsidR="00F951D7">
            <w:t xml:space="preserve">     </w:t>
          </w:r>
        </w:sdtContent>
      </w:sdt>
      <w:ins w:id="9" w:author="Beatrice Bock" w:date="2025-01-08T15:14:00Z" w16du:dateUtc="2025-01-08T22:14:00Z">
        <w:r w:rsidR="004300E2">
          <w:rPr>
            <w:rFonts w:ascii="Times New Roman" w:eastAsia="Times New Roman" w:hAnsi="Times New Roman" w:cs="Times New Roman"/>
            <w:sz w:val="24"/>
            <w:szCs w:val="24"/>
          </w:rPr>
          <w:t>some</w:t>
        </w:r>
      </w:ins>
      <w:del w:id="10" w:author="Beatrice Bock" w:date="2025-01-08T15:14:00Z" w16du:dateUtc="2025-01-08T22:14:00Z">
        <w:r w:rsidDel="004300E2">
          <w:rPr>
            <w:rFonts w:ascii="Times New Roman" w:eastAsia="Times New Roman" w:hAnsi="Times New Roman" w:cs="Times New Roman"/>
            <w:sz w:val="24"/>
            <w:szCs w:val="24"/>
          </w:rPr>
          <w:delText xml:space="preserve">many </w:delText>
        </w:r>
      </w:del>
      <w:r>
        <w:rPr>
          <w:rFonts w:ascii="Times New Roman" w:eastAsia="Times New Roman" w:hAnsi="Times New Roman" w:cs="Times New Roman"/>
          <w:sz w:val="24"/>
          <w:szCs w:val="24"/>
        </w:rPr>
        <w:t xml:space="preserve">DSE </w:t>
      </w:r>
      <w:sdt>
        <w:sdtPr>
          <w:tag w:val="goog_rdk_10"/>
          <w:id w:val="474888179"/>
        </w:sdtPr>
        <w:sdtContent>
          <w:del w:id="11" w:author="Beatrice Bock" w:date="2024-12-30T10:44:00Z">
            <w:r>
              <w:rPr>
                <w:rFonts w:ascii="Times New Roman" w:eastAsia="Times New Roman" w:hAnsi="Times New Roman" w:cs="Times New Roman"/>
                <w:sz w:val="24"/>
                <w:szCs w:val="24"/>
              </w:rPr>
              <w:delText>have been categorized as</w:delText>
            </w:r>
          </w:del>
        </w:sdtContent>
      </w:sdt>
      <w:sdt>
        <w:sdtPr>
          <w:tag w:val="goog_rdk_11"/>
          <w:id w:val="-1109430733"/>
        </w:sdtPr>
        <w:sdtContent>
          <w:ins w:id="12" w:author="Beatrice Bock" w:date="2024-12-30T10:44:00Z">
            <w:r>
              <w:rPr>
                <w:rFonts w:ascii="Times New Roman" w:eastAsia="Times New Roman" w:hAnsi="Times New Roman" w:cs="Times New Roman"/>
                <w:sz w:val="24"/>
                <w:szCs w:val="24"/>
              </w:rPr>
              <w:t>are considered</w:t>
            </w:r>
          </w:ins>
        </w:sdtContent>
      </w:sdt>
      <w:r>
        <w:rPr>
          <w:rFonts w:ascii="Times New Roman" w:eastAsia="Times New Roman" w:hAnsi="Times New Roman" w:cs="Times New Roman"/>
          <w:sz w:val="24"/>
          <w:szCs w:val="24"/>
        </w:rPr>
        <w:t xml:space="preserve"> plant pathogens, there is increasing evidence that under certain conditions, these fungi can form mutualisms with plants and improve plant growth through better access to soil resources including nitrogen (Berthelot et al., 2019; Netherway et al., 2024; Schulz &amp; Boyle, 2005). Given that </w:t>
      </w:r>
      <w:r>
        <w:rPr>
          <w:rFonts w:ascii="Times New Roman" w:eastAsia="Times New Roman" w:hAnsi="Times New Roman" w:cs="Times New Roman"/>
          <w:i/>
          <w:sz w:val="24"/>
          <w:szCs w:val="24"/>
        </w:rPr>
        <w:t xml:space="preserve">A. alternata </w:t>
      </w:r>
      <w:r>
        <w:rPr>
          <w:rFonts w:ascii="Times New Roman" w:eastAsia="Times New Roman" w:hAnsi="Times New Roman" w:cs="Times New Roman"/>
          <w:sz w:val="24"/>
          <w:szCs w:val="24"/>
        </w:rPr>
        <w:t xml:space="preserve">is a globally distributed species (DeMers, 2022), it is of interest to understand the conditions that are conducive to its function as </w:t>
      </w:r>
      <w:r>
        <w:rPr>
          <w:rFonts w:ascii="Times New Roman" w:eastAsia="Times New Roman" w:hAnsi="Times New Roman" w:cs="Times New Roman"/>
          <w:sz w:val="24"/>
          <w:szCs w:val="24"/>
        </w:rPr>
        <w:lastRenderedPageBreak/>
        <w:t xml:space="preserve">a mutualist instead of a pathogen so its management in agricultural settings can be improved. </w:t>
      </w:r>
      <w:sdt>
        <w:sdtPr>
          <w:tag w:val="goog_rdk_12"/>
          <w:id w:val="50584469"/>
        </w:sdtPr>
        <w:sdtContent>
          <w:ins w:id="13" w:author="Beatrice Bock" w:date="2024-12-30T10:46:00Z">
            <w:r>
              <w:rPr>
                <w:rFonts w:ascii="Times New Roman" w:eastAsia="Times New Roman" w:hAnsi="Times New Roman" w:cs="Times New Roman"/>
                <w:sz w:val="24"/>
                <w:szCs w:val="24"/>
              </w:rPr>
              <w:t>Relevant conditions affecting this relationship</w:t>
            </w:r>
          </w:ins>
        </w:sdtContent>
      </w:sdt>
      <w:sdt>
        <w:sdtPr>
          <w:tag w:val="goog_rdk_13"/>
          <w:id w:val="-334608847"/>
        </w:sdtPr>
        <w:sdtContent>
          <w:ins w:id="14" w:author="Catherine A Gehring" w:date="2024-12-31T11:06:00Z">
            <w:r>
              <w:rPr>
                <w:rFonts w:ascii="Times New Roman" w:eastAsia="Times New Roman" w:hAnsi="Times New Roman" w:cs="Times New Roman"/>
                <w:sz w:val="24"/>
                <w:szCs w:val="24"/>
              </w:rPr>
              <w:t xml:space="preserve"> </w:t>
            </w:r>
          </w:ins>
          <w:sdt>
            <w:sdtPr>
              <w:tag w:val="goog_rdk_14"/>
              <w:id w:val="1617495502"/>
            </w:sdtPr>
            <w:sdtContent>
              <w:commentRangeStart w:id="15"/>
            </w:sdtContent>
          </w:sdt>
          <w:ins w:id="16" w:author="Catherine A Gehring" w:date="2024-12-31T11:06:00Z">
            <w:r>
              <w:rPr>
                <w:rFonts w:ascii="Times New Roman" w:eastAsia="Times New Roman" w:hAnsi="Times New Roman" w:cs="Times New Roman"/>
                <w:sz w:val="24"/>
                <w:szCs w:val="24"/>
              </w:rPr>
              <w:t>include resource availability</w:t>
            </w:r>
          </w:ins>
        </w:sdtContent>
      </w:sdt>
      <w:sdt>
        <w:sdtPr>
          <w:tag w:val="goog_rdk_15"/>
          <w:id w:val="247161037"/>
        </w:sdtPr>
        <w:sdtContent>
          <w:customXmlInsRangeStart w:id="17" w:author="Beatrice Bock" w:date="2024-12-30T11:02:00Z"/>
          <w:sdt>
            <w:sdtPr>
              <w:tag w:val="goog_rdk_16"/>
              <w:id w:val="518504601"/>
            </w:sdtPr>
            <w:sdtContent>
              <w:customXmlInsRangeEnd w:id="17"/>
              <w:ins w:id="18" w:author="Beatrice Bock" w:date="2024-12-30T11:02:00Z">
                <w:del w:id="19" w:author="Catherine A Gehring" w:date="2024-12-31T11:06:00Z">
                  <w:r>
                    <w:rPr>
                      <w:rFonts w:ascii="Times New Roman" w:eastAsia="Times New Roman" w:hAnsi="Times New Roman" w:cs="Times New Roman"/>
                      <w:sz w:val="24"/>
                      <w:szCs w:val="24"/>
                    </w:rPr>
                    <w:delText xml:space="preserve"> may</w:delText>
                  </w:r>
                </w:del>
              </w:ins>
              <w:customXmlInsRangeStart w:id="20" w:author="Beatrice Bock" w:date="2024-12-30T11:02:00Z"/>
            </w:sdtContent>
          </w:sdt>
          <w:customXmlInsRangeEnd w:id="20"/>
          <w:ins w:id="21" w:author="Beatrice Bock" w:date="2024-12-30T11:02:00Z">
            <w:r>
              <w:rPr>
                <w:rFonts w:ascii="Times New Roman" w:eastAsia="Times New Roman" w:hAnsi="Times New Roman" w:cs="Times New Roman"/>
                <w:sz w:val="24"/>
                <w:szCs w:val="24"/>
              </w:rPr>
              <w:t xml:space="preserve"> </w:t>
            </w:r>
            <w:commentRangeEnd w:id="15"/>
          </w:ins>
          <w:customXmlInsRangeStart w:id="22" w:author="Beatrice Bock" w:date="2024-12-30T11:02:00Z"/>
          <w:sdt>
            <w:sdtPr>
              <w:tag w:val="goog_rdk_17"/>
              <w:id w:val="-1077734644"/>
            </w:sdtPr>
            <w:sdtContent>
              <w:customXmlInsRangeEnd w:id="22"/>
              <w:ins w:id="23" w:author="Beatrice Bock" w:date="2024-12-30T11:02:00Z">
                <w:del w:id="24" w:author="Catherine A Gehring" w:date="2024-12-31T11:07:00Z">
                  <w:r>
                    <w:commentReference w:id="15"/>
                  </w:r>
                  <w:r>
                    <w:rPr>
                      <w:rFonts w:ascii="Times New Roman" w:eastAsia="Times New Roman" w:hAnsi="Times New Roman" w:cs="Times New Roman"/>
                      <w:sz w:val="24"/>
                      <w:szCs w:val="24"/>
                    </w:rPr>
                    <w:delText xml:space="preserve">include </w:delText>
                  </w:r>
                </w:del>
              </w:ins>
              <w:customXmlInsRangeStart w:id="25" w:author="Beatrice Bock" w:date="2024-12-30T11:02:00Z"/>
            </w:sdtContent>
          </w:sdt>
          <w:customXmlInsRangeEnd w:id="25"/>
        </w:sdtContent>
      </w:sdt>
      <w:sdt>
        <w:sdtPr>
          <w:tag w:val="goog_rdk_18"/>
          <w:id w:val="-127780250"/>
        </w:sdtPr>
        <w:sdtContent>
          <w:ins w:id="26" w:author="Catherine A Gehring" w:date="2024-12-31T11:07:00Z">
            <w:r>
              <w:rPr>
                <w:rFonts w:ascii="Times New Roman" w:eastAsia="Times New Roman" w:hAnsi="Times New Roman" w:cs="Times New Roman"/>
                <w:sz w:val="24"/>
                <w:szCs w:val="24"/>
              </w:rPr>
              <w:t xml:space="preserve">such as </w:t>
            </w:r>
          </w:ins>
        </w:sdtContent>
      </w:sdt>
      <w:sdt>
        <w:sdtPr>
          <w:tag w:val="goog_rdk_19"/>
          <w:id w:val="-1269464508"/>
        </w:sdtPr>
        <w:sdtContent>
          <w:ins w:id="27" w:author="Beatrice Bock" w:date="2024-12-30T10:46:00Z">
            <w:r>
              <w:rPr>
                <w:rFonts w:ascii="Times New Roman" w:eastAsia="Times New Roman" w:hAnsi="Times New Roman" w:cs="Times New Roman"/>
                <w:sz w:val="24"/>
                <w:szCs w:val="24"/>
              </w:rPr>
              <w:t xml:space="preserve">nitrogen forms and amounts as well as ratios of nitrogen to carbon available to both the plant and the fungus </w:t>
            </w:r>
          </w:ins>
        </w:sdtContent>
      </w:sdt>
      <w:r>
        <w:rPr>
          <w:rFonts w:ascii="Times New Roman" w:eastAsia="Times New Roman" w:hAnsi="Times New Roman" w:cs="Times New Roman"/>
          <w:sz w:val="24"/>
          <w:szCs w:val="24"/>
        </w:rPr>
        <w:t>(Johnson, 2010)</w:t>
      </w:r>
      <w:sdt>
        <w:sdtPr>
          <w:tag w:val="goog_rdk_20"/>
          <w:id w:val="-1152823215"/>
        </w:sdtPr>
        <w:sdtContent>
          <w:ins w:id="28" w:author="Beatrice Bock" w:date="2024-12-30T10:47:00Z">
            <w:r>
              <w:rPr>
                <w:rFonts w:ascii="Times New Roman" w:eastAsia="Times New Roman" w:hAnsi="Times New Roman" w:cs="Times New Roman"/>
                <w:sz w:val="24"/>
                <w:szCs w:val="24"/>
              </w:rPr>
              <w:t xml:space="preserve">. </w:t>
            </w:r>
          </w:ins>
        </w:sdtContent>
      </w:sdt>
    </w:p>
    <w:p w14:paraId="00000029"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experiment, we assess the ability for an </w:t>
      </w:r>
      <w:r>
        <w:rPr>
          <w:rFonts w:ascii="Times New Roman" w:eastAsia="Times New Roman" w:hAnsi="Times New Roman" w:cs="Times New Roman"/>
          <w:i/>
          <w:sz w:val="24"/>
          <w:szCs w:val="24"/>
        </w:rPr>
        <w:t>A. alternata</w:t>
      </w:r>
      <w:r>
        <w:rPr>
          <w:rFonts w:ascii="Times New Roman" w:eastAsia="Times New Roman" w:hAnsi="Times New Roman" w:cs="Times New Roman"/>
          <w:sz w:val="24"/>
          <w:szCs w:val="24"/>
        </w:rPr>
        <w:t xml:space="preserve"> isolate (GenBank Accession Number SUB14593255 germinator_fung_10x_B_2_F12 PQ284877) to utilize inorganic and organic forms of nitrogen. It is </w:t>
      </w:r>
      <w:sdt>
        <w:sdtPr>
          <w:tag w:val="goog_rdk_21"/>
          <w:id w:val="2132588868"/>
        </w:sdtPr>
        <w:sdtContent>
          <w:del w:id="29" w:author="Beatrice Bock" w:date="2024-12-30T11:03:00Z">
            <w:r>
              <w:rPr>
                <w:rFonts w:ascii="Times New Roman" w:eastAsia="Times New Roman" w:hAnsi="Times New Roman" w:cs="Times New Roman"/>
                <w:sz w:val="24"/>
                <w:szCs w:val="24"/>
              </w:rPr>
              <w:delText>vital</w:delText>
            </w:r>
          </w:del>
        </w:sdtContent>
      </w:sdt>
      <w:sdt>
        <w:sdtPr>
          <w:tag w:val="goog_rdk_22"/>
          <w:id w:val="-1016619987"/>
        </w:sdtPr>
        <w:sdtContent>
          <w:ins w:id="30" w:author="Beatrice Bock" w:date="2024-12-30T11:03:00Z">
            <w:r>
              <w:rPr>
                <w:rFonts w:ascii="Times New Roman" w:eastAsia="Times New Roman" w:hAnsi="Times New Roman" w:cs="Times New Roman"/>
                <w:sz w:val="24"/>
                <w:szCs w:val="24"/>
              </w:rPr>
              <w:t>important</w:t>
            </w:r>
          </w:ins>
        </w:sdtContent>
      </w:sdt>
      <w:r>
        <w:rPr>
          <w:rFonts w:ascii="Times New Roman" w:eastAsia="Times New Roman" w:hAnsi="Times New Roman" w:cs="Times New Roman"/>
          <w:sz w:val="24"/>
          <w:szCs w:val="24"/>
        </w:rPr>
        <w:t xml:space="preserve"> to know if this fungus can use both forms of nitrogen because this will impact which forms of nitrogen are used and monitored in other experiments. For example, stable isotopes of nitrogen are useful in tracing nitrogen movement in plant-fungal symbioses. However, it is unclear which form of nitrogen is best to use for these experiments despite similar work on other groups of fungi (Finlay et al., 1992; Hawkins et al., 2000; He et al., 2003; Newsham, 2011; Upson et al., 2009). </w:t>
      </w:r>
      <w:sdt>
        <w:sdtPr>
          <w:tag w:val="goog_rdk_23"/>
          <w:id w:val="-1032269504"/>
        </w:sdtPr>
        <w:sdtContent>
          <w:commentRangeStart w:id="31"/>
        </w:sdtContent>
      </w:sdt>
      <w:r>
        <w:rPr>
          <w:rFonts w:ascii="Times New Roman" w:eastAsia="Times New Roman" w:hAnsi="Times New Roman" w:cs="Times New Roman"/>
          <w:sz w:val="24"/>
          <w:szCs w:val="24"/>
        </w:rPr>
        <w:t>Additionally, nitrogen is an important nutrient for plant growth, and its use by different fungi and plants is important in agricultural settings where resources and fungal growth are monitored closely.</w:t>
      </w:r>
      <w:sdt>
        <w:sdtPr>
          <w:tag w:val="goog_rdk_24"/>
          <w:id w:val="-1388100297"/>
        </w:sdtPr>
        <w:sdtContent>
          <w:ins w:id="32" w:author="Beatrice Bock" w:date="2024-12-30T10:45:00Z">
            <w:r>
              <w:rPr>
                <w:rFonts w:ascii="Times New Roman" w:eastAsia="Times New Roman" w:hAnsi="Times New Roman" w:cs="Times New Roman"/>
                <w:sz w:val="24"/>
                <w:szCs w:val="24"/>
              </w:rPr>
              <w:t xml:space="preserve"> In the context of potential nutrient-trade based symbioses between DSE and plants, it is important to know which forms of nitrogen are used and preferred by DSE and thus may be transferred to plants</w:t>
            </w:r>
            <w:commentRangeEnd w:id="31"/>
            <w:r>
              <w:commentReference w:id="31"/>
            </w:r>
            <w:r>
              <w:rPr>
                <w:rFonts w:ascii="Times New Roman" w:eastAsia="Times New Roman" w:hAnsi="Times New Roman" w:cs="Times New Roman"/>
                <w:sz w:val="24"/>
                <w:szCs w:val="24"/>
              </w:rPr>
              <w:t xml:space="preserve">. </w:t>
            </w:r>
          </w:ins>
        </w:sdtContent>
      </w:sdt>
    </w:p>
    <w:p w14:paraId="0000002A"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this laboratory experiment, we grew the </w:t>
      </w:r>
      <w:r>
        <w:rPr>
          <w:rFonts w:ascii="Times New Roman" w:eastAsia="Times New Roman" w:hAnsi="Times New Roman" w:cs="Times New Roman"/>
          <w:i/>
          <w:sz w:val="24"/>
          <w:szCs w:val="24"/>
        </w:rPr>
        <w:t xml:space="preserve">A. alternata </w:t>
      </w:r>
      <w:r>
        <w:rPr>
          <w:rFonts w:ascii="Times New Roman" w:eastAsia="Times New Roman" w:hAnsi="Times New Roman" w:cs="Times New Roman"/>
          <w:sz w:val="24"/>
          <w:szCs w:val="24"/>
        </w:rPr>
        <w:t xml:space="preserve">isolate in nitrogen-free media </w:t>
      </w:r>
      <w:sdt>
        <w:sdtPr>
          <w:tag w:val="goog_rdk_25"/>
          <w:id w:val="-1609104828"/>
        </w:sdtPr>
        <w:sdtContent>
          <w:ins w:id="33" w:author="Catherine A Gehring" w:date="2024-12-31T11:11:00Z">
            <w:r>
              <w:rPr>
                <w:rFonts w:ascii="Times New Roman" w:eastAsia="Times New Roman" w:hAnsi="Times New Roman" w:cs="Times New Roman"/>
                <w:sz w:val="24"/>
                <w:szCs w:val="24"/>
              </w:rPr>
              <w:t>that was</w:t>
            </w:r>
          </w:ins>
        </w:sdtContent>
      </w:sdt>
      <w:sdt>
        <w:sdtPr>
          <w:tag w:val="goog_rdk_26"/>
          <w:id w:val="771286141"/>
        </w:sdtPr>
        <w:sdtContent>
          <w:del w:id="34" w:author="Catherine A Gehring" w:date="2024-12-31T11:11:00Z">
            <w:r>
              <w:rPr>
                <w:rFonts w:ascii="Times New Roman" w:eastAsia="Times New Roman" w:hAnsi="Times New Roman" w:cs="Times New Roman"/>
                <w:sz w:val="24"/>
                <w:szCs w:val="24"/>
              </w:rPr>
              <w:delText>and</w:delText>
            </w:r>
          </w:del>
        </w:sdtContent>
      </w:sdt>
      <w:r>
        <w:rPr>
          <w:rFonts w:ascii="Times New Roman" w:eastAsia="Times New Roman" w:hAnsi="Times New Roman" w:cs="Times New Roman"/>
          <w:sz w:val="24"/>
          <w:szCs w:val="24"/>
        </w:rPr>
        <w:t xml:space="preserve"> amended </w:t>
      </w:r>
      <w:sdt>
        <w:sdtPr>
          <w:tag w:val="goog_rdk_27"/>
          <w:id w:val="-65109915"/>
        </w:sdtPr>
        <w:sdtContent>
          <w:del w:id="35" w:author="Catherine A Gehring" w:date="2024-12-31T11:11:00Z">
            <w:r>
              <w:rPr>
                <w:rFonts w:ascii="Times New Roman" w:eastAsia="Times New Roman" w:hAnsi="Times New Roman" w:cs="Times New Roman"/>
                <w:sz w:val="24"/>
                <w:szCs w:val="24"/>
              </w:rPr>
              <w:delText xml:space="preserve">it </w:delText>
            </w:r>
          </w:del>
        </w:sdtContent>
      </w:sdt>
      <w:r>
        <w:rPr>
          <w:rFonts w:ascii="Times New Roman" w:eastAsia="Times New Roman" w:hAnsi="Times New Roman" w:cs="Times New Roman"/>
          <w:sz w:val="24"/>
          <w:szCs w:val="24"/>
        </w:rPr>
        <w:t xml:space="preserve">with either organic or inorganic nitrogen. We hypothesized that the fungus would be better able to use organic forms of nitrogen because it is a plant-symbiont which improves plant access to nitrogen, although through unclear mechanisms (Di Martino et al., 2022; Newsham, 2011). In contrast to our expectation, the fungal isolate’s growth was 133% higher in the inorganic nitrogen media than in the organic nitrogen media (Figure 1; Welch Two Sample t-test; t(5.3753) = 8.3487, p = 0.0003). While other sources of inorganic and organic nitrogen should be tested to determine fungal </w:t>
      </w:r>
      <w:sdt>
        <w:sdtPr>
          <w:tag w:val="goog_rdk_28"/>
          <w:id w:val="-297225493"/>
        </w:sdtPr>
        <w:sdtContent>
          <w:del w:id="36" w:author="Catherine A Gehring" w:date="2024-12-31T11:12:00Z">
            <w:r>
              <w:rPr>
                <w:rFonts w:ascii="Times New Roman" w:eastAsia="Times New Roman" w:hAnsi="Times New Roman" w:cs="Times New Roman"/>
                <w:sz w:val="24"/>
                <w:szCs w:val="24"/>
              </w:rPr>
              <w:delText>preference between</w:delText>
            </w:r>
          </w:del>
        </w:sdtContent>
      </w:sdt>
      <w:sdt>
        <w:sdtPr>
          <w:tag w:val="goog_rdk_29"/>
          <w:id w:val="1228035665"/>
        </w:sdtPr>
        <w:sdtContent>
          <w:ins w:id="37" w:author="Catherine A Gehring" w:date="2024-12-31T11:12:00Z">
            <w:r>
              <w:rPr>
                <w:rFonts w:ascii="Times New Roman" w:eastAsia="Times New Roman" w:hAnsi="Times New Roman" w:cs="Times New Roman"/>
                <w:sz w:val="24"/>
                <w:szCs w:val="24"/>
              </w:rPr>
              <w:t>utilization of</w:t>
            </w:r>
          </w:ins>
        </w:sdtContent>
      </w:sdt>
      <w:r>
        <w:rPr>
          <w:rFonts w:ascii="Times New Roman" w:eastAsia="Times New Roman" w:hAnsi="Times New Roman" w:cs="Times New Roman"/>
          <w:sz w:val="24"/>
          <w:szCs w:val="24"/>
        </w:rPr>
        <w:t xml:space="preserve"> the two types of nitrogen, it is clear that the fungus not only utilized an inorganic nitrogen source, but it</w:t>
      </w:r>
      <w:sdt>
        <w:sdtPr>
          <w:tag w:val="goog_rdk_30"/>
          <w:id w:val="-1286653413"/>
        </w:sdtPr>
        <w:sdtContent>
          <w:commentRangeStart w:id="38"/>
        </w:sdtContent>
      </w:sdt>
      <w:r>
        <w:rPr>
          <w:rFonts w:ascii="Times New Roman" w:eastAsia="Times New Roman" w:hAnsi="Times New Roman" w:cs="Times New Roman"/>
          <w:sz w:val="24"/>
          <w:szCs w:val="24"/>
        </w:rPr>
        <w:t xml:space="preserve"> also grew better with the inorganic nitrogen source than with the organic nitrogen source in this experiment.</w:t>
      </w:r>
      <w:commentRangeEnd w:id="38"/>
      <w:r>
        <w:commentReference w:id="38"/>
      </w:r>
      <w:r>
        <w:rPr>
          <w:rFonts w:ascii="Times New Roman" w:eastAsia="Times New Roman" w:hAnsi="Times New Roman" w:cs="Times New Roman"/>
          <w:sz w:val="24"/>
          <w:szCs w:val="24"/>
        </w:rPr>
        <w:t xml:space="preserve"> </w:t>
      </w:r>
    </w:p>
    <w:p w14:paraId="0000002B"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sdt>
        <w:sdtPr>
          <w:tag w:val="goog_rdk_31"/>
          <w:id w:val="1088511322"/>
        </w:sdtPr>
        <w:sdtContent>
          <w:commentRangeStart w:id="39"/>
        </w:sdtContent>
      </w:sdt>
      <w:r>
        <w:rPr>
          <w:rFonts w:ascii="Times New Roman" w:eastAsia="Times New Roman" w:hAnsi="Times New Roman" w:cs="Times New Roman"/>
          <w:sz w:val="24"/>
          <w:szCs w:val="24"/>
        </w:rPr>
        <w:t xml:space="preserve">This finding is relevant to a multitude of experiments, including those which aim to use stable isotopes of nitrogen to trace the movement of nitrogen, as the fungus’s ability to use the nitrogen source is vital in such a method. </w:t>
      </w:r>
      <w:commentRangeEnd w:id="39"/>
      <w:sdt>
        <w:sdtPr>
          <w:tag w:val="goog_rdk_32"/>
          <w:id w:val="-611670522"/>
        </w:sdtPr>
        <w:sdtContent>
          <w:r>
            <w:commentReference w:id="39"/>
          </w:r>
          <w:sdt>
            <w:sdtPr>
              <w:tag w:val="goog_rdk_33"/>
              <w:id w:val="204836860"/>
            </w:sdtPr>
            <w:sdtContent>
              <w:commentRangeStart w:id="40"/>
            </w:sdtContent>
          </w:sdt>
          <w:ins w:id="41" w:author="Beatrice Bock" w:date="2024-12-30T10:48:00Z">
            <w:r>
              <w:rPr>
                <w:rFonts w:ascii="Times New Roman" w:eastAsia="Times New Roman" w:hAnsi="Times New Roman" w:cs="Times New Roman"/>
                <w:sz w:val="24"/>
                <w:szCs w:val="24"/>
              </w:rPr>
              <w:t xml:space="preserve">Because DSE can act as </w:t>
            </w:r>
          </w:ins>
          <w:customXmlInsRangeStart w:id="42" w:author="Beatrice Bock" w:date="2024-12-30T10:48:00Z"/>
          <w:sdt>
            <w:sdtPr>
              <w:tag w:val="goog_rdk_34"/>
              <w:id w:val="107554538"/>
            </w:sdtPr>
            <w:sdtContent>
              <w:customXmlInsRangeEnd w:id="42"/>
              <w:ins w:id="43" w:author="Beatrice Bock" w:date="2024-12-30T10:48:00Z">
                <w:del w:id="44" w:author="Catherine A Gehring" w:date="2024-12-31T11:44:00Z">
                  <w:r>
                    <w:rPr>
                      <w:rFonts w:ascii="Times New Roman" w:eastAsia="Times New Roman" w:hAnsi="Times New Roman" w:cs="Times New Roman"/>
                      <w:sz w:val="24"/>
                      <w:szCs w:val="24"/>
                    </w:rPr>
                    <w:delText xml:space="preserve">both </w:delText>
                  </w:r>
                </w:del>
              </w:ins>
              <w:customXmlInsRangeStart w:id="45" w:author="Beatrice Bock" w:date="2024-12-30T10:48:00Z"/>
            </w:sdtContent>
          </w:sdt>
          <w:customXmlInsRangeEnd w:id="45"/>
          <w:ins w:id="46" w:author="Beatrice Bock" w:date="2024-12-30T10:48:00Z">
            <w:r>
              <w:rPr>
                <w:rFonts w:ascii="Times New Roman" w:eastAsia="Times New Roman" w:hAnsi="Times New Roman" w:cs="Times New Roman"/>
                <w:sz w:val="24"/>
                <w:szCs w:val="24"/>
              </w:rPr>
              <w:t>endophytes and as free-living saprotrophs, their ability to utilize inorganic nitrogen sources in their free</w:t>
            </w:r>
          </w:ins>
          <w:customXmlInsRangeStart w:id="47" w:author="Beatrice Bock" w:date="2024-12-30T10:48:00Z"/>
          <w:sdt>
            <w:sdtPr>
              <w:tag w:val="goog_rdk_35"/>
              <w:id w:val="667299352"/>
            </w:sdtPr>
            <w:sdtContent>
              <w:customXmlInsRangeEnd w:id="47"/>
              <w:commentRangeStart w:id="48"/>
              <w:customXmlInsRangeStart w:id="49" w:author="Beatrice Bock" w:date="2024-12-30T10:48:00Z"/>
            </w:sdtContent>
          </w:sdt>
          <w:customXmlInsRangeEnd w:id="49"/>
          <w:ins w:id="50" w:author="Beatrice Bock" w:date="2024-12-30T10:48:00Z">
            <w:r>
              <w:rPr>
                <w:rFonts w:ascii="Times New Roman" w:eastAsia="Times New Roman" w:hAnsi="Times New Roman" w:cs="Times New Roman"/>
                <w:sz w:val="24"/>
                <w:szCs w:val="24"/>
              </w:rPr>
              <w:t xml:space="preserve">-living state is logical. </w:t>
            </w:r>
            <w:commentRangeEnd w:id="48"/>
            <w:r>
              <w:commentReference w:id="48"/>
            </w:r>
            <w:r>
              <w:rPr>
                <w:rFonts w:ascii="Times New Roman" w:eastAsia="Times New Roman" w:hAnsi="Times New Roman" w:cs="Times New Roman"/>
                <w:sz w:val="24"/>
                <w:szCs w:val="24"/>
              </w:rPr>
              <w:t xml:space="preserve">However, the preference for an inorganic nitrogen source is unexpected and potentially indicates something about their symbiosis with plants. If DSE can access </w:t>
            </w:r>
          </w:ins>
          <w:customXmlInsRangeStart w:id="51" w:author="Beatrice Bock" w:date="2024-12-30T10:48:00Z"/>
          <w:sdt>
            <w:sdtPr>
              <w:tag w:val="goog_rdk_36"/>
              <w:id w:val="-2083522780"/>
            </w:sdtPr>
            <w:sdtContent>
              <w:customXmlInsRangeEnd w:id="51"/>
              <w:commentRangeStart w:id="52"/>
              <w:customXmlInsRangeStart w:id="53" w:author="Beatrice Bock" w:date="2024-12-30T10:48:00Z"/>
            </w:sdtContent>
          </w:sdt>
          <w:customXmlInsRangeEnd w:id="53"/>
          <w:ins w:id="54" w:author="Beatrice Bock" w:date="2024-12-30T10:48:00Z">
            <w:r>
              <w:rPr>
                <w:rFonts w:ascii="Times New Roman" w:eastAsia="Times New Roman" w:hAnsi="Times New Roman" w:cs="Times New Roman"/>
                <w:sz w:val="24"/>
                <w:szCs w:val="24"/>
              </w:rPr>
              <w:t xml:space="preserve">plant-derived </w:t>
            </w:r>
            <w:commentRangeEnd w:id="52"/>
            <w:r>
              <w:commentReference w:id="52"/>
            </w:r>
            <w:r>
              <w:rPr>
                <w:rFonts w:ascii="Times New Roman" w:eastAsia="Times New Roman" w:hAnsi="Times New Roman" w:cs="Times New Roman"/>
                <w:sz w:val="24"/>
                <w:szCs w:val="24"/>
              </w:rPr>
              <w:t xml:space="preserve">organic nitrogen but prefer soil-derived inorganic nitrogen, then perhaps the fungus is less likely to act pathogenically upon the host plant to take its nitrogen. </w:t>
            </w:r>
            <w:commentRangeEnd w:id="40"/>
            <w:r>
              <w:commentReference w:id="40"/>
            </w:r>
            <w:r>
              <w:rPr>
                <w:rFonts w:ascii="Times New Roman" w:eastAsia="Times New Roman" w:hAnsi="Times New Roman" w:cs="Times New Roman"/>
                <w:sz w:val="24"/>
                <w:szCs w:val="24"/>
              </w:rPr>
              <w:t xml:space="preserve">In addition, if DSE prefer inorganic nitrogen sources, then perhaps their affinity for this type of nitrogen can create a nutrient gradient between the fungus and the plant, which could be part of the mechanism of how resources are traded between the two partners. </w:t>
            </w:r>
          </w:ins>
        </w:sdtContent>
      </w:sdt>
      <w:sdt>
        <w:sdtPr>
          <w:tag w:val="goog_rdk_37"/>
          <w:id w:val="-1512825876"/>
        </w:sdtPr>
        <w:sdtContent>
          <w:del w:id="55" w:author="Beatrice Bock" w:date="2024-12-30T10:51:00Z">
            <w:r>
              <w:rPr>
                <w:rFonts w:ascii="Times New Roman" w:eastAsia="Times New Roman" w:hAnsi="Times New Roman" w:cs="Times New Roman"/>
                <w:sz w:val="24"/>
                <w:szCs w:val="24"/>
              </w:rPr>
              <w:delText>Additionally, w</w:delText>
            </w:r>
          </w:del>
        </w:sdtContent>
      </w:sdt>
      <w:sdt>
        <w:sdtPr>
          <w:tag w:val="goog_rdk_38"/>
          <w:id w:val="1981427306"/>
        </w:sdtPr>
        <w:sdtContent>
          <w:ins w:id="56" w:author="Beatrice Bock" w:date="2024-12-30T10:51:00Z">
            <w:r>
              <w:rPr>
                <w:rFonts w:ascii="Times New Roman" w:eastAsia="Times New Roman" w:hAnsi="Times New Roman" w:cs="Times New Roman"/>
                <w:sz w:val="24"/>
                <w:szCs w:val="24"/>
              </w:rPr>
              <w:t>W</w:t>
            </w:r>
          </w:ins>
        </w:sdtContent>
      </w:sdt>
      <w:r>
        <w:rPr>
          <w:rFonts w:ascii="Times New Roman" w:eastAsia="Times New Roman" w:hAnsi="Times New Roman" w:cs="Times New Roman"/>
          <w:sz w:val="24"/>
          <w:szCs w:val="24"/>
        </w:rPr>
        <w:t>hile more DSE isolates should be tested for their abilities to use inorganic and organic nitrogen, this experiment provides foundational evidence for DSE being able to use inorganic nitrogen sources.</w:t>
      </w:r>
      <w:sdt>
        <w:sdtPr>
          <w:tag w:val="goog_rdk_39"/>
          <w:id w:val="-675338272"/>
        </w:sdtPr>
        <w:sdtContent>
          <w:ins w:id="57" w:author="Beatrice Bock" w:date="2024-12-30T10:48:00Z">
            <w:r>
              <w:rPr>
                <w:rFonts w:ascii="Times New Roman" w:eastAsia="Times New Roman" w:hAnsi="Times New Roman" w:cs="Times New Roman"/>
                <w:sz w:val="24"/>
                <w:szCs w:val="24"/>
              </w:rPr>
              <w:t xml:space="preserve"> </w:t>
            </w:r>
          </w:ins>
        </w:sdtContent>
      </w:sdt>
      <w:r>
        <w:rPr>
          <w:rFonts w:ascii="Times New Roman" w:eastAsia="Times New Roman" w:hAnsi="Times New Roman" w:cs="Times New Roman"/>
          <w:sz w:val="24"/>
          <w:szCs w:val="24"/>
        </w:rPr>
        <w:tab/>
        <w:t xml:space="preserve"> </w:t>
      </w:r>
    </w:p>
    <w:p w14:paraId="0000002C" w14:textId="77777777" w:rsidR="000A2195" w:rsidRDefault="000A2195">
      <w:pPr>
        <w:rPr>
          <w:rFonts w:ascii="Times New Roman" w:eastAsia="Times New Roman" w:hAnsi="Times New Roman" w:cs="Times New Roman"/>
          <w:sz w:val="24"/>
          <w:szCs w:val="24"/>
        </w:rPr>
      </w:pPr>
    </w:p>
    <w:p w14:paraId="0000002D"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Methods</w:t>
      </w:r>
    </w:p>
    <w:sdt>
      <w:sdtPr>
        <w:tag w:val="goog_rdk_61"/>
        <w:id w:val="-836843380"/>
      </w:sdtPr>
      <w:sdtContent>
        <w:p w14:paraId="0000002E" w14:textId="77777777" w:rsidR="000A2195" w:rsidRDefault="00000000">
          <w:pPr>
            <w:rPr>
              <w:ins w:id="58" w:author="Beatrice Bock" w:date="2024-12-30T10:31: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prepared two nitrogen-free media solutions by dissolving 0.0273 grams of </w:t>
          </w:r>
          <w:sdt>
            <w:sdtPr>
              <w:tag w:val="goog_rdk_40"/>
              <w:id w:val="500854666"/>
            </w:sdtPr>
            <w:sdtContent>
              <w:del w:id="59" w:author="Beatrice Bock" w:date="2024-12-30T10:32:00Z">
                <w:r>
                  <w:rPr>
                    <w:rFonts w:ascii="Times New Roman" w:eastAsia="Times New Roman" w:hAnsi="Times New Roman" w:cs="Times New Roman"/>
                    <w:sz w:val="24"/>
                    <w:szCs w:val="24"/>
                  </w:rPr>
                  <w:delText xml:space="preserve">Nitrogen </w:delText>
                </w:r>
              </w:del>
            </w:sdtContent>
          </w:sdt>
          <w:sdt>
            <w:sdtPr>
              <w:tag w:val="goog_rdk_41"/>
              <w:id w:val="1272824777"/>
            </w:sdtPr>
            <w:sdtContent>
              <w:ins w:id="60" w:author="Beatrice Bock" w:date="2024-12-30T10:32:00Z">
                <w:r>
                  <w:rPr>
                    <w:rFonts w:ascii="Times New Roman" w:eastAsia="Times New Roman" w:hAnsi="Times New Roman" w:cs="Times New Roman"/>
                    <w:sz w:val="24"/>
                    <w:szCs w:val="24"/>
                  </w:rPr>
                  <w:t>nitrogen-</w:t>
                </w:r>
              </w:ins>
            </w:sdtContent>
          </w:sdt>
          <w:r>
            <w:rPr>
              <w:rFonts w:ascii="Times New Roman" w:eastAsia="Times New Roman" w:hAnsi="Times New Roman" w:cs="Times New Roman"/>
              <w:sz w:val="24"/>
              <w:szCs w:val="24"/>
            </w:rPr>
            <w:t>free minimal media (MyBioSource Edinburgh) per 1 mL of autoclaved RO water.  These solutions were amended with either an organic or an inorganic nitrogen source. For the inorganic N treatment, we added 0.0019 grams of ammonium sulfate (Mallinckrodt Chemical Works) per 1 mL of solution. For the</w:t>
          </w:r>
          <w:sdt>
            <w:sdtPr>
              <w:tag w:val="goog_rdk_42"/>
              <w:id w:val="1748612721"/>
            </w:sdtPr>
            <w:sdtContent>
              <w:commentRangeStart w:id="61"/>
            </w:sdtContent>
          </w:sdt>
          <w:r>
            <w:rPr>
              <w:rFonts w:ascii="Times New Roman" w:eastAsia="Times New Roman" w:hAnsi="Times New Roman" w:cs="Times New Roman"/>
              <w:sz w:val="24"/>
              <w:szCs w:val="24"/>
            </w:rPr>
            <w:t xml:space="preserve"> </w:t>
          </w:r>
          <w:sdt>
            <w:sdtPr>
              <w:tag w:val="goog_rdk_43"/>
              <w:id w:val="1775817419"/>
            </w:sdtPr>
            <w:sdtContent>
              <w:del w:id="62" w:author="Beatrice Bock" w:date="2024-12-30T10:32:00Z">
                <w:r>
                  <w:rPr>
                    <w:rFonts w:ascii="Times New Roman" w:eastAsia="Times New Roman" w:hAnsi="Times New Roman" w:cs="Times New Roman"/>
                    <w:sz w:val="24"/>
                    <w:szCs w:val="24"/>
                  </w:rPr>
                  <w:delText>in</w:delText>
                </w:r>
              </w:del>
            </w:sdtContent>
          </w:sdt>
          <w:r>
            <w:rPr>
              <w:rFonts w:ascii="Times New Roman" w:eastAsia="Times New Roman" w:hAnsi="Times New Roman" w:cs="Times New Roman"/>
              <w:sz w:val="24"/>
              <w:szCs w:val="24"/>
            </w:rPr>
            <w:t>org</w:t>
          </w:r>
          <w:commentRangeEnd w:id="61"/>
          <w:r>
            <w:commentReference w:id="61"/>
          </w:r>
          <w:r>
            <w:rPr>
              <w:rFonts w:ascii="Times New Roman" w:eastAsia="Times New Roman" w:hAnsi="Times New Roman" w:cs="Times New Roman"/>
              <w:sz w:val="24"/>
              <w:szCs w:val="24"/>
            </w:rPr>
            <w:t>anic N treatment, we added 0.0009 grams of urea (Fisher Scientific U-15) per 1 mL of solution.</w:t>
          </w:r>
          <w:sdt>
            <w:sdtPr>
              <w:tag w:val="goog_rdk_44"/>
              <w:id w:val="1524520344"/>
            </w:sdtPr>
            <w:sdtContent>
              <w:commentRangeStart w:id="63"/>
            </w:sdtContent>
          </w:sdt>
          <w:r>
            <w:rPr>
              <w:rFonts w:ascii="Times New Roman" w:eastAsia="Times New Roman" w:hAnsi="Times New Roman" w:cs="Times New Roman"/>
              <w:sz w:val="24"/>
              <w:szCs w:val="24"/>
            </w:rPr>
            <w:t xml:space="preserve"> </w:t>
          </w:r>
          <w:sdt>
            <w:sdtPr>
              <w:tag w:val="goog_rdk_45"/>
              <w:id w:val="1047343871"/>
            </w:sdtPr>
            <w:sdtContent>
              <w:ins w:id="64" w:author="Beatrice Bock" w:date="2024-12-30T10:55:00Z">
                <w:r>
                  <w:rPr>
                    <w:rFonts w:ascii="Times New Roman" w:eastAsia="Times New Roman" w:hAnsi="Times New Roman" w:cs="Times New Roman"/>
                    <w:sz w:val="24"/>
                    <w:szCs w:val="24"/>
                  </w:rPr>
                  <w:t xml:space="preserve">Ismail et. al (2020) found that all 5 isolates of </w:t>
                </w:r>
              </w:ins>
              <w:sdt>
                <w:sdtPr>
                  <w:tag w:val="goog_rdk_46"/>
                  <w:id w:val="-89625469"/>
                </w:sdtPr>
                <w:sdtContent>
                  <w:ins w:id="65" w:author="Beatrice Bock" w:date="2024-12-30T10:55:00Z">
                    <w:r>
                      <w:rPr>
                        <w:rFonts w:ascii="Times New Roman" w:eastAsia="Times New Roman" w:hAnsi="Times New Roman" w:cs="Times New Roman"/>
                        <w:i/>
                        <w:sz w:val="24"/>
                        <w:szCs w:val="24"/>
                        <w:rPrChange w:id="66" w:author="Catherine A Gehring" w:date="2024-12-31T21:15:00Z">
                          <w:rPr>
                            <w:rFonts w:ascii="Times New Roman" w:eastAsia="Times New Roman" w:hAnsi="Times New Roman" w:cs="Times New Roman"/>
                            <w:sz w:val="24"/>
                            <w:szCs w:val="24"/>
                          </w:rPr>
                        </w:rPrChange>
                      </w:rPr>
                      <w:t>Alternaria alternata</w:t>
                    </w:r>
                  </w:ins>
                </w:sdtContent>
              </w:sdt>
              <w:ins w:id="67" w:author="Beatrice Bock" w:date="2024-12-30T10:55:00Z">
                <w:r>
                  <w:rPr>
                    <w:rFonts w:ascii="Times New Roman" w:eastAsia="Times New Roman" w:hAnsi="Times New Roman" w:cs="Times New Roman"/>
                    <w:sz w:val="24"/>
                    <w:szCs w:val="24"/>
                  </w:rPr>
                  <w:t xml:space="preserve"> tested in their experiment produced high amounts of urease enzymes </w:t>
                </w:r>
              </w:ins>
            </w:sdtContent>
          </w:sdt>
          <w:r>
            <w:rPr>
              <w:rFonts w:ascii="Times New Roman" w:eastAsia="Times New Roman" w:hAnsi="Times New Roman" w:cs="Times New Roman"/>
              <w:sz w:val="24"/>
              <w:szCs w:val="24"/>
            </w:rPr>
            <w:t>(Ismail et al., 2020)</w:t>
          </w:r>
          <w:sdt>
            <w:sdtPr>
              <w:tag w:val="goog_rdk_47"/>
              <w:id w:val="-751657481"/>
            </w:sdtPr>
            <w:sdtContent>
              <w:ins w:id="68" w:author="Beatrice Bock" w:date="2024-12-30T10:57:00Z">
                <w:r>
                  <w:rPr>
                    <w:rFonts w:ascii="Times New Roman" w:eastAsia="Times New Roman" w:hAnsi="Times New Roman" w:cs="Times New Roman"/>
                    <w:sz w:val="24"/>
                    <w:szCs w:val="24"/>
                  </w:rPr>
                  <w:t>, so urea is an appropriate choice for an organic nitrogen source</w:t>
                </w:r>
                <w:commentRangeEnd w:id="63"/>
                <w:r>
                  <w:commentReference w:id="63"/>
                </w:r>
                <w:r>
                  <w:rPr>
                    <w:rFonts w:ascii="Times New Roman" w:eastAsia="Times New Roman" w:hAnsi="Times New Roman" w:cs="Times New Roman"/>
                    <w:sz w:val="24"/>
                    <w:szCs w:val="24"/>
                  </w:rPr>
                  <w:t xml:space="preserve">. </w:t>
                </w:r>
              </w:ins>
            </w:sdtContent>
          </w:sdt>
          <w:r>
            <w:rPr>
              <w:rFonts w:ascii="Times New Roman" w:eastAsia="Times New Roman" w:hAnsi="Times New Roman" w:cs="Times New Roman"/>
              <w:sz w:val="24"/>
              <w:szCs w:val="24"/>
            </w:rPr>
            <w:t>Ratios were calculated based on the number of N atoms by weight to ensure the same amount of nitrogen was in each treatment. Both solutions were autoclaved and brought to room temperature over 24 hours.</w:t>
          </w:r>
          <w:sdt>
            <w:sdtPr>
              <w:tag w:val="goog_rdk_48"/>
              <w:id w:val="1860155558"/>
            </w:sdtPr>
            <w:sdtContent>
              <w:commentRangeStart w:id="69"/>
            </w:sdtContent>
          </w:sdt>
          <w:r>
            <w:rPr>
              <w:rFonts w:ascii="Times New Roman" w:eastAsia="Times New Roman" w:hAnsi="Times New Roman" w:cs="Times New Roman"/>
              <w:sz w:val="24"/>
              <w:szCs w:val="24"/>
            </w:rPr>
            <w:t xml:space="preserve"> </w:t>
          </w:r>
          <w:sdt>
            <w:sdtPr>
              <w:tag w:val="goog_rdk_49"/>
              <w:id w:val="410041629"/>
            </w:sdtPr>
            <w:sdtContent>
              <w:ins w:id="70" w:author="Beatrice Bock" w:date="2024-12-30T10:31:00Z">
                <w:r>
                  <w:rPr>
                    <w:rFonts w:ascii="Times New Roman" w:eastAsia="Times New Roman" w:hAnsi="Times New Roman" w:cs="Times New Roman"/>
                    <w:sz w:val="24"/>
                    <w:szCs w:val="24"/>
                  </w:rPr>
                  <w:t>The pH of both liquid media w</w:t>
                </w:r>
              </w:ins>
            </w:sdtContent>
          </w:sdt>
          <w:sdt>
            <w:sdtPr>
              <w:tag w:val="goog_rdk_50"/>
              <w:id w:val="1565072271"/>
            </w:sdtPr>
            <w:sdtContent>
              <w:ins w:id="71" w:author="Catherine A Gehring" w:date="2025-01-01T21:19:00Z">
                <w:r>
                  <w:rPr>
                    <w:rFonts w:ascii="Times New Roman" w:eastAsia="Times New Roman" w:hAnsi="Times New Roman" w:cs="Times New Roman"/>
                    <w:sz w:val="24"/>
                    <w:szCs w:val="24"/>
                  </w:rPr>
                  <w:t>as</w:t>
                </w:r>
              </w:ins>
            </w:sdtContent>
          </w:sdt>
          <w:sdt>
            <w:sdtPr>
              <w:tag w:val="goog_rdk_51"/>
              <w:id w:val="-1363747787"/>
            </w:sdtPr>
            <w:sdtContent>
              <w:customXmlInsRangeStart w:id="72" w:author="Beatrice Bock" w:date="2024-12-30T10:31:00Z"/>
              <w:sdt>
                <w:sdtPr>
                  <w:tag w:val="goog_rdk_52"/>
                  <w:id w:val="-2135621463"/>
                </w:sdtPr>
                <w:sdtContent>
                  <w:customXmlInsRangeEnd w:id="72"/>
                  <w:ins w:id="73" w:author="Beatrice Bock" w:date="2024-12-30T10:31:00Z">
                    <w:del w:id="74" w:author="Catherine A Gehring" w:date="2025-01-01T21:19:00Z">
                      <w:r>
                        <w:rPr>
                          <w:rFonts w:ascii="Times New Roman" w:eastAsia="Times New Roman" w:hAnsi="Times New Roman" w:cs="Times New Roman"/>
                          <w:sz w:val="24"/>
                          <w:szCs w:val="24"/>
                        </w:rPr>
                        <w:delText>ere</w:delText>
                      </w:r>
                    </w:del>
                  </w:ins>
                  <w:customXmlInsRangeStart w:id="75" w:author="Beatrice Bock" w:date="2024-12-30T10:31:00Z"/>
                </w:sdtContent>
              </w:sdt>
              <w:customXmlInsRangeEnd w:id="75"/>
            </w:sdtContent>
          </w:sdt>
          <w:sdt>
            <w:sdtPr>
              <w:tag w:val="goog_rdk_53"/>
              <w:id w:val="987129553"/>
            </w:sdtPr>
            <w:sdtContent>
              <w:ins w:id="76" w:author="Catherine A Gehring" w:date="2025-01-01T21:19:00Z">
                <w:r>
                  <w:rPr>
                    <w:rFonts w:ascii="Times New Roman" w:eastAsia="Times New Roman" w:hAnsi="Times New Roman" w:cs="Times New Roman"/>
                    <w:sz w:val="24"/>
                    <w:szCs w:val="24"/>
                  </w:rPr>
                  <w:t xml:space="preserve"> estimated</w:t>
                </w:r>
              </w:ins>
            </w:sdtContent>
          </w:sdt>
          <w:sdt>
            <w:sdtPr>
              <w:tag w:val="goog_rdk_54"/>
              <w:id w:val="1077857897"/>
            </w:sdtPr>
            <w:sdtContent>
              <w:customXmlInsRangeStart w:id="77" w:author="Beatrice Bock" w:date="2024-12-30T10:31:00Z"/>
              <w:sdt>
                <w:sdtPr>
                  <w:tag w:val="goog_rdk_55"/>
                  <w:id w:val="-1290510736"/>
                </w:sdtPr>
                <w:sdtContent>
                  <w:customXmlInsRangeEnd w:id="77"/>
                  <w:ins w:id="78" w:author="Beatrice Bock" w:date="2024-12-30T10:31:00Z">
                    <w:del w:id="79" w:author="Catherine A Gehring" w:date="2025-01-01T21:19:00Z">
                      <w:r>
                        <w:rPr>
                          <w:rFonts w:ascii="Times New Roman" w:eastAsia="Times New Roman" w:hAnsi="Times New Roman" w:cs="Times New Roman"/>
                          <w:sz w:val="24"/>
                          <w:szCs w:val="24"/>
                        </w:rPr>
                        <w:delText xml:space="preserve"> taken</w:delText>
                      </w:r>
                    </w:del>
                  </w:ins>
                  <w:customXmlInsRangeStart w:id="80" w:author="Beatrice Bock" w:date="2024-12-30T10:31:00Z"/>
                </w:sdtContent>
              </w:sdt>
              <w:customXmlInsRangeEnd w:id="80"/>
              <w:ins w:id="81" w:author="Beatrice Bock" w:date="2024-12-30T10:31:00Z">
                <w:r>
                  <w:rPr>
                    <w:rFonts w:ascii="Times New Roman" w:eastAsia="Times New Roman" w:hAnsi="Times New Roman" w:cs="Times New Roman"/>
                    <w:sz w:val="24"/>
                    <w:szCs w:val="24"/>
                  </w:rPr>
                  <w:t xml:space="preserve"> </w:t>
                </w:r>
              </w:ins>
            </w:sdtContent>
          </w:sdt>
          <w:sdt>
            <w:sdtPr>
              <w:tag w:val="goog_rdk_56"/>
              <w:id w:val="-252980845"/>
            </w:sdtPr>
            <w:sdtContent>
              <w:ins w:id="82" w:author="Catherine A Gehring" w:date="2025-01-01T21:19:00Z">
                <w:r>
                  <w:rPr>
                    <w:rFonts w:ascii="Times New Roman" w:eastAsia="Times New Roman" w:hAnsi="Times New Roman" w:cs="Times New Roman"/>
                    <w:sz w:val="24"/>
                    <w:szCs w:val="24"/>
                  </w:rPr>
                  <w:t>using</w:t>
                </w:r>
              </w:ins>
            </w:sdtContent>
          </w:sdt>
          <w:sdt>
            <w:sdtPr>
              <w:tag w:val="goog_rdk_57"/>
              <w:id w:val="1825852275"/>
            </w:sdtPr>
            <w:sdtContent>
              <w:customXmlInsRangeStart w:id="83" w:author="Beatrice Bock" w:date="2024-12-30T10:31:00Z"/>
              <w:sdt>
                <w:sdtPr>
                  <w:tag w:val="goog_rdk_58"/>
                  <w:id w:val="1400637316"/>
                </w:sdtPr>
                <w:sdtContent>
                  <w:customXmlInsRangeEnd w:id="83"/>
                  <w:customXmlInsRangeStart w:id="84" w:author="Beatrice Bock" w:date="2024-12-30T10:31:00Z"/>
                </w:sdtContent>
              </w:sdt>
              <w:customXmlInsRangeEnd w:id="84"/>
              <w:sdt>
                <w:sdtPr>
                  <w:tag w:val="goog_rdk_59"/>
                  <w:id w:val="-1771925241"/>
                </w:sdtPr>
                <w:sdtContent>
                  <w:commentRangeStart w:id="85"/>
                </w:sdtContent>
              </w:sdt>
              <w:ins w:id="86" w:author="Beatrice Bock" w:date="2024-12-30T10:31:00Z">
                <w:del w:id="87" w:author="Catherine A Gehring" w:date="2025-01-01T21:19:00Z">
                  <w:r>
                    <w:rPr>
                      <w:rFonts w:ascii="Times New Roman" w:eastAsia="Times New Roman" w:hAnsi="Times New Roman" w:cs="Times New Roman"/>
                      <w:sz w:val="24"/>
                      <w:szCs w:val="24"/>
                    </w:rPr>
                    <w:delText>on</w:delText>
                  </w:r>
                </w:del>
                <w:r>
                  <w:rPr>
                    <w:rFonts w:ascii="Times New Roman" w:eastAsia="Times New Roman" w:hAnsi="Times New Roman" w:cs="Times New Roman"/>
                    <w:sz w:val="24"/>
                    <w:szCs w:val="24"/>
                  </w:rPr>
                  <w:t xml:space="preserve"> litmus paper before and after conducting this experiment, and all reads indicated neutral </w:t>
                </w:r>
              </w:ins>
              <w:customXmlInsRangeStart w:id="88" w:author="Beatrice Bock" w:date="2024-12-30T10:31:00Z"/>
              <w:sdt>
                <w:sdtPr>
                  <w:tag w:val="goog_rdk_60"/>
                  <w:id w:val="427396719"/>
                </w:sdtPr>
                <w:sdtContent>
                  <w:customXmlInsRangeEnd w:id="88"/>
                  <w:commentRangeStart w:id="89"/>
                  <w:customXmlInsRangeStart w:id="90" w:author="Beatrice Bock" w:date="2024-12-30T10:31:00Z"/>
                </w:sdtContent>
              </w:sdt>
              <w:customXmlInsRangeEnd w:id="90"/>
              <w:ins w:id="91" w:author="Beatrice Bock" w:date="2024-12-30T10:31:00Z">
                <w:r>
                  <w:rPr>
                    <w:rFonts w:ascii="Times New Roman" w:eastAsia="Times New Roman" w:hAnsi="Times New Roman" w:cs="Times New Roman"/>
                    <w:sz w:val="24"/>
                    <w:szCs w:val="24"/>
                  </w:rPr>
                  <w:t>pH</w:t>
                </w:r>
                <w:commentRangeEnd w:id="89"/>
                <w:r>
                  <w:commentReference w:id="89"/>
                </w:r>
                <w:r>
                  <w:rPr>
                    <w:rFonts w:ascii="Times New Roman" w:eastAsia="Times New Roman" w:hAnsi="Times New Roman" w:cs="Times New Roman"/>
                    <w:sz w:val="24"/>
                    <w:szCs w:val="24"/>
                  </w:rPr>
                  <w:t>.</w:t>
                </w:r>
                <w:commentRangeEnd w:id="69"/>
                <w:r>
                  <w:commentReference w:id="69"/>
                </w:r>
              </w:ins>
            </w:sdtContent>
          </w:sdt>
        </w:p>
      </w:sdtContent>
    </w:sdt>
    <w:commentRangeEnd w:id="85" w:displacedByCustomXml="next"/>
    <w:sdt>
      <w:sdtPr>
        <w:tag w:val="goog_rdk_66"/>
        <w:id w:val="33241666"/>
      </w:sdtPr>
      <w:sdtContent>
        <w:p w14:paraId="0000002F" w14:textId="77777777" w:rsidR="000A2195" w:rsidRPr="000A2195" w:rsidRDefault="00000000">
          <w:pPr>
            <w:ind w:firstLine="720"/>
            <w:rPr>
              <w:rPrChange w:id="92" w:author="Beatrice Bock" w:date="2024-12-30T10:58:00Z">
                <w:rPr>
                  <w:rFonts w:ascii="Times New Roman" w:eastAsia="Times New Roman" w:hAnsi="Times New Roman" w:cs="Times New Roman"/>
                  <w:sz w:val="24"/>
                  <w:szCs w:val="24"/>
                </w:rPr>
              </w:rPrChange>
            </w:rPr>
            <w:pPrChange w:id="93" w:author="Beatrice Bock" w:date="2024-12-30T10:58:00Z">
              <w:pPr/>
            </w:pPrChange>
          </w:pPr>
          <w:sdt>
            <w:sdtPr>
              <w:tag w:val="goog_rdk_63"/>
              <w:id w:val="-110356127"/>
            </w:sdtPr>
            <w:sdtContent>
              <w:ins w:id="94" w:author="Catherine A Gehring" w:date="2024-12-31T21:16:00Z">
                <w:r>
                  <w:commentReference w:id="85"/>
                </w:r>
                <w:r>
                  <w:rPr>
                    <w:rFonts w:ascii="Times New Roman" w:eastAsia="Times New Roman" w:hAnsi="Times New Roman" w:cs="Times New Roman"/>
                    <w:sz w:val="24"/>
                    <w:szCs w:val="24"/>
                  </w:rPr>
                  <w:t>Four</w:t>
                </w:r>
              </w:ins>
            </w:sdtContent>
          </w:sdt>
          <w:sdt>
            <w:sdtPr>
              <w:tag w:val="goog_rdk_64"/>
              <w:id w:val="-1903129588"/>
            </w:sdtPr>
            <w:sdtContent>
              <w:customXmlInsRangeStart w:id="95" w:author="Beatrice Bock" w:date="2024-12-30T10:34:00Z"/>
              <w:sdt>
                <w:sdtPr>
                  <w:tag w:val="goog_rdk_65"/>
                  <w:id w:val="-589631195"/>
                </w:sdtPr>
                <w:sdtContent>
                  <w:customXmlInsRangeEnd w:id="95"/>
                  <w:ins w:id="96" w:author="Beatrice Bock" w:date="2024-12-30T10:34:00Z">
                    <w:del w:id="97" w:author="Catherine A Gehring" w:date="2024-12-31T21:16:00Z">
                      <w:r>
                        <w:rPr>
                          <w:rFonts w:ascii="Times New Roman" w:eastAsia="Times New Roman" w:hAnsi="Times New Roman" w:cs="Times New Roman"/>
                          <w:sz w:val="24"/>
                          <w:szCs w:val="24"/>
                        </w:rPr>
                        <w:delText>4</w:delText>
                      </w:r>
                    </w:del>
                  </w:ins>
                  <w:customXmlInsRangeStart w:id="98" w:author="Beatrice Bock" w:date="2024-12-30T10:34:00Z"/>
                </w:sdtContent>
              </w:sdt>
              <w:customXmlInsRangeEnd w:id="98"/>
              <w:ins w:id="99" w:author="Beatrice Bock" w:date="2024-12-30T10:34:00Z">
                <w:r>
                  <w:rPr>
                    <w:rFonts w:ascii="Times New Roman" w:eastAsia="Times New Roman" w:hAnsi="Times New Roman" w:cs="Times New Roman"/>
                    <w:sz w:val="24"/>
                    <w:szCs w:val="24"/>
                  </w:rPr>
                  <w:t xml:space="preserve"> replicates were prepared for each treatment. </w:t>
                </w:r>
              </w:ins>
            </w:sdtContent>
          </w:sdt>
          <w:r>
            <w:rPr>
              <w:rFonts w:ascii="Times New Roman" w:eastAsia="Times New Roman" w:hAnsi="Times New Roman" w:cs="Times New Roman"/>
              <w:sz w:val="24"/>
              <w:szCs w:val="24"/>
            </w:rPr>
            <w:t xml:space="preserve">50 mL Erlenmeyer cell culture flasks with metal caps were autoclaved, and 15 mL of either media type was added to each flask with sterile serological pipettes in a sterile biosafety cabinet using aseptic technique. A 4 mm diameter cork borer was used to punch same-sized inoculum plugs from the growing edge of the fungal culture (GenBank Accession Number SUB14593255 germinator_fung_10x_B_2_F12 PQ284877), plated two weeks prior on Potato Dextrose Agar. The dry weight of these plugs is approximately 0.0029 g, calculated by averaging the dry weights of four inoculum plugs not used in the experiment. One fresh fungal plug was added to each flask. Flasks were incubated at 19ºC shaking at 80 RPM for 7 days. Prior to filtering the fungal contents of each flask, filter papers were labeled and their individual weights recorded. After incubation, the contents of each flask were poured through these filter papers. Flasks were rinsed with autoclaved RO water, and the contents were poured through the pre-weighed filter papers until the visible contents of all flasks were cleared. Once filtering was complete, we placed the folded filter papers upright in a rack in a 59.2ºC drying oven for 48 hours. After drying, we weighed each sample. Fungal mass was calculated by subtracting each filter paper weight and the average dry fungal plug weight from the final mass of each filtrate. </w:t>
          </w:r>
        </w:p>
      </w:sdtContent>
    </w:sdt>
    <w:p w14:paraId="00000030" w14:textId="77777777" w:rsidR="000A2195" w:rsidRDefault="000A2195">
      <w:pPr>
        <w:rPr>
          <w:rFonts w:ascii="Times New Roman" w:eastAsia="Times New Roman" w:hAnsi="Times New Roman" w:cs="Times New Roman"/>
          <w:sz w:val="24"/>
          <w:szCs w:val="24"/>
        </w:rPr>
      </w:pPr>
    </w:p>
    <w:p w14:paraId="00000031"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Reagents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9"/>
        <w:gridCol w:w="3323"/>
        <w:gridCol w:w="3028"/>
      </w:tblGrid>
      <w:tr w:rsidR="000A2195" w14:paraId="209EA764" w14:textId="77777777">
        <w:tc>
          <w:tcPr>
            <w:tcW w:w="2999" w:type="dxa"/>
          </w:tcPr>
          <w:p w14:paraId="00000032"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Reagent Name</w:t>
            </w:r>
          </w:p>
        </w:tc>
        <w:tc>
          <w:tcPr>
            <w:tcW w:w="3323" w:type="dxa"/>
          </w:tcPr>
          <w:p w14:paraId="00000033"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Details</w:t>
            </w:r>
          </w:p>
        </w:tc>
        <w:tc>
          <w:tcPr>
            <w:tcW w:w="3028" w:type="dxa"/>
          </w:tcPr>
          <w:p w14:paraId="00000034"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From</w:t>
            </w:r>
          </w:p>
        </w:tc>
      </w:tr>
      <w:tr w:rsidR="000A2195" w14:paraId="018868B5" w14:textId="77777777">
        <w:tc>
          <w:tcPr>
            <w:tcW w:w="2999" w:type="dxa"/>
          </w:tcPr>
          <w:p w14:paraId="00000035"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Alternaria alternata</w:t>
            </w:r>
            <w:r>
              <w:rPr>
                <w:rFonts w:ascii="Times New Roman" w:eastAsia="Times New Roman" w:hAnsi="Times New Roman" w:cs="Times New Roman"/>
                <w:sz w:val="24"/>
                <w:szCs w:val="24"/>
              </w:rPr>
              <w:t xml:space="preserve"> fungus</w:t>
            </w:r>
          </w:p>
        </w:tc>
        <w:tc>
          <w:tcPr>
            <w:tcW w:w="3323" w:type="dxa"/>
          </w:tcPr>
          <w:p w14:paraId="00000036"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GenBank Accession Number SUB14593255 germinator_fung_10x_B_2_F12 PQ284877. Isolated from a </w:t>
            </w:r>
            <w:r>
              <w:rPr>
                <w:rFonts w:ascii="Times New Roman" w:eastAsia="Times New Roman" w:hAnsi="Times New Roman" w:cs="Times New Roman"/>
                <w:i/>
                <w:sz w:val="24"/>
                <w:szCs w:val="24"/>
              </w:rPr>
              <w:t xml:space="preserve">Sorghum bicolor </w:t>
            </w:r>
            <w:r>
              <w:rPr>
                <w:rFonts w:ascii="Times New Roman" w:eastAsia="Times New Roman" w:hAnsi="Times New Roman" w:cs="Times New Roman"/>
                <w:sz w:val="24"/>
                <w:szCs w:val="24"/>
              </w:rPr>
              <w:t>seed by Dr. Ron Deckert in Dr. Catherine Gehring’s laboratory at Northern Arizona University.</w:t>
            </w:r>
          </w:p>
        </w:tc>
        <w:tc>
          <w:tcPr>
            <w:tcW w:w="3028" w:type="dxa"/>
          </w:tcPr>
          <w:p w14:paraId="00000037"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Dr. Catherine Gehring’s laboratory archive of fungi</w:t>
            </w:r>
          </w:p>
        </w:tc>
      </w:tr>
      <w:tr w:rsidR="000A2195" w14:paraId="69259A84" w14:textId="77777777">
        <w:tc>
          <w:tcPr>
            <w:tcW w:w="2999" w:type="dxa"/>
          </w:tcPr>
          <w:p w14:paraId="00000038"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Nitrogen free minimal media</w:t>
            </w:r>
          </w:p>
        </w:tc>
        <w:tc>
          <w:tcPr>
            <w:tcW w:w="3323" w:type="dxa"/>
          </w:tcPr>
          <w:p w14:paraId="00000039"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Edinburgh minimal media, Nitrogen free Catalog #MBS652833</w:t>
            </w:r>
          </w:p>
          <w:p w14:paraId="0000003A" w14:textId="77777777" w:rsidR="000A2195" w:rsidRDefault="000A2195">
            <w:pPr>
              <w:rPr>
                <w:rFonts w:ascii="Times New Roman" w:eastAsia="Times New Roman" w:hAnsi="Times New Roman" w:cs="Times New Roman"/>
                <w:sz w:val="24"/>
                <w:szCs w:val="24"/>
              </w:rPr>
            </w:pPr>
          </w:p>
        </w:tc>
        <w:tc>
          <w:tcPr>
            <w:tcW w:w="3028" w:type="dxa"/>
          </w:tcPr>
          <w:p w14:paraId="0000003B"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MyBioSource</w:t>
            </w:r>
          </w:p>
        </w:tc>
      </w:tr>
      <w:tr w:rsidR="000A2195" w14:paraId="62A5A955" w14:textId="77777777">
        <w:tc>
          <w:tcPr>
            <w:tcW w:w="2999" w:type="dxa"/>
          </w:tcPr>
          <w:p w14:paraId="0000003C"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Ammonium sulfate</w:t>
            </w:r>
          </w:p>
        </w:tc>
        <w:tc>
          <w:tcPr>
            <w:tcW w:w="3323" w:type="dxa"/>
          </w:tcPr>
          <w:p w14:paraId="0000003D"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Mallinckrodt Chemical Works Ammonium sulfate</w:t>
            </w:r>
          </w:p>
        </w:tc>
        <w:tc>
          <w:tcPr>
            <w:tcW w:w="3028" w:type="dxa"/>
          </w:tcPr>
          <w:p w14:paraId="0000003E"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Mallinckrodt Pharmaceuticals</w:t>
            </w:r>
          </w:p>
        </w:tc>
      </w:tr>
      <w:tr w:rsidR="000A2195" w14:paraId="085E1ABE" w14:textId="77777777">
        <w:tc>
          <w:tcPr>
            <w:tcW w:w="2999" w:type="dxa"/>
          </w:tcPr>
          <w:p w14:paraId="0000003F"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Urea</w:t>
            </w:r>
          </w:p>
        </w:tc>
        <w:tc>
          <w:tcPr>
            <w:tcW w:w="3323" w:type="dxa"/>
          </w:tcPr>
          <w:p w14:paraId="00000040"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Fisher Scientific Urea U-15</w:t>
            </w:r>
          </w:p>
        </w:tc>
        <w:tc>
          <w:tcPr>
            <w:tcW w:w="3028" w:type="dxa"/>
          </w:tcPr>
          <w:p w14:paraId="00000041"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Fisher Scientific</w:t>
            </w:r>
          </w:p>
        </w:tc>
      </w:tr>
    </w:tbl>
    <w:p w14:paraId="00000042" w14:textId="77777777" w:rsidR="000A2195" w:rsidRDefault="000A2195">
      <w:pPr>
        <w:rPr>
          <w:rFonts w:ascii="Times New Roman" w:eastAsia="Times New Roman" w:hAnsi="Times New Roman" w:cs="Times New Roman"/>
          <w:sz w:val="24"/>
          <w:szCs w:val="24"/>
        </w:rPr>
      </w:pPr>
    </w:p>
    <w:p w14:paraId="00000043" w14:textId="77777777" w:rsidR="000A2195" w:rsidRDefault="000A2195">
      <w:pPr>
        <w:rPr>
          <w:rFonts w:ascii="Times New Roman" w:eastAsia="Times New Roman" w:hAnsi="Times New Roman" w:cs="Times New Roman"/>
          <w:sz w:val="24"/>
          <w:szCs w:val="24"/>
        </w:rPr>
      </w:pPr>
    </w:p>
    <w:p w14:paraId="00000044" w14:textId="77777777" w:rsidR="000A2195" w:rsidRDefault="000A2195">
      <w:pPr>
        <w:rPr>
          <w:rFonts w:ascii="Times New Roman" w:eastAsia="Times New Roman" w:hAnsi="Times New Roman" w:cs="Times New Roman"/>
          <w:sz w:val="24"/>
          <w:szCs w:val="24"/>
        </w:rPr>
      </w:pPr>
    </w:p>
    <w:p w14:paraId="00000045" w14:textId="77777777" w:rsidR="000A2195" w:rsidRDefault="000A2195">
      <w:pPr>
        <w:rPr>
          <w:rFonts w:ascii="Times New Roman" w:eastAsia="Times New Roman" w:hAnsi="Times New Roman" w:cs="Times New Roman"/>
          <w:sz w:val="24"/>
          <w:szCs w:val="24"/>
        </w:rPr>
      </w:pPr>
    </w:p>
    <w:p w14:paraId="00000046"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00000047"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authors are grateful for the support of the US Department of Energy program in Systems Biology Research to Advance Sustainable Bioenergy Crop Development (DE-FOA-0002214)(Nancy Collins Johnson), the NSF Macrosystems Biology and NEON-Enabled Science Grant (DEB-2017895)(CAG), the Lucking Family Professorship (CAG), the ARCS Foundation (BMB), the Presidential Fellowship Program at NAU (BMB), the Arizona Mushroom Society (BMB), and the Support for Graduate Students program at NAU (BMB).</w:t>
      </w:r>
    </w:p>
    <w:p w14:paraId="00000048" w14:textId="77777777" w:rsidR="000A2195" w:rsidRDefault="000A2195">
      <w:pPr>
        <w:rPr>
          <w:rFonts w:ascii="Times New Roman" w:eastAsia="Times New Roman" w:hAnsi="Times New Roman" w:cs="Times New Roman"/>
          <w:sz w:val="24"/>
          <w:szCs w:val="24"/>
        </w:rPr>
      </w:pPr>
    </w:p>
    <w:p w14:paraId="00000049" w14:textId="77777777" w:rsidR="000A2195" w:rsidRDefault="000A2195">
      <w:pPr>
        <w:rPr>
          <w:rFonts w:ascii="Times New Roman" w:eastAsia="Times New Roman" w:hAnsi="Times New Roman" w:cs="Times New Roman"/>
          <w:sz w:val="24"/>
          <w:szCs w:val="24"/>
        </w:rPr>
      </w:pPr>
    </w:p>
    <w:p w14:paraId="0000004A" w14:textId="77777777" w:rsidR="000A2195"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4B"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sdt>
        <w:sdtPr>
          <w:tag w:val="goog_rdk_67"/>
          <w:id w:val="979963194"/>
        </w:sdtPr>
        <w:sdtContent>
          <w:commentRangeStart w:id="100"/>
        </w:sdtContent>
      </w:sdt>
      <w:sdt>
        <w:sdtPr>
          <w:tag w:val="goog_rdk_68"/>
          <w:id w:val="-1250418460"/>
        </w:sdtPr>
        <w:sdtContent>
          <w:commentRangeStart w:id="101"/>
        </w:sdtContent>
      </w:sdt>
      <w:r>
        <w:rPr>
          <w:rFonts w:ascii="Times New Roman" w:eastAsia="Times New Roman" w:hAnsi="Times New Roman" w:cs="Times New Roman"/>
          <w:color w:val="000000"/>
          <w:sz w:val="24"/>
          <w:szCs w:val="24"/>
        </w:rPr>
        <w:t xml:space="preserve">Berthelot, C., Chalot, M., Leyval, C., &amp; Blaudez, D. (2019). From Darkness to Light: Emergence of the Mysterious Dark Septate Endophytes in Plant Growth Promotion and Stress Alleviation. In T. R. Hodkinson, F. M. Doohan, M. J. Saunders, &amp; B. R. Murphy (Eds.), </w:t>
      </w:r>
      <w:r>
        <w:rPr>
          <w:rFonts w:ascii="Times New Roman" w:eastAsia="Times New Roman" w:hAnsi="Times New Roman" w:cs="Times New Roman"/>
          <w:i/>
          <w:color w:val="000000"/>
          <w:sz w:val="24"/>
          <w:szCs w:val="24"/>
        </w:rPr>
        <w:t>Endophytes for a Growing World</w:t>
      </w:r>
      <w:r>
        <w:rPr>
          <w:rFonts w:ascii="Times New Roman" w:eastAsia="Times New Roman" w:hAnsi="Times New Roman" w:cs="Times New Roman"/>
          <w:color w:val="000000"/>
          <w:sz w:val="24"/>
          <w:szCs w:val="24"/>
        </w:rPr>
        <w:t xml:space="preserve"> (1st ed., pp. 143–164). Cambridge University Press. https://www.cambridge.org/core/product/identifier/9781108607667%23CN-bp-7/type/book_part</w:t>
      </w:r>
    </w:p>
    <w:p w14:paraId="0000004C"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DeMers, M. (2022). Alternaria alternata as endophyte and pathogen. </w:t>
      </w:r>
      <w:r>
        <w:rPr>
          <w:rFonts w:ascii="Times New Roman" w:eastAsia="Times New Roman" w:hAnsi="Times New Roman" w:cs="Times New Roman"/>
          <w:i/>
          <w:color w:val="000000"/>
          <w:sz w:val="24"/>
          <w:szCs w:val="24"/>
        </w:rPr>
        <w:t>Microbiology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168</w:t>
      </w:r>
      <w:r>
        <w:rPr>
          <w:rFonts w:ascii="Times New Roman" w:eastAsia="Times New Roman" w:hAnsi="Times New Roman" w:cs="Times New Roman"/>
          <w:color w:val="000000"/>
          <w:sz w:val="24"/>
          <w:szCs w:val="24"/>
        </w:rPr>
        <w:t>(3). https://doi.org/10.1099/mic.0.001153</w:t>
      </w:r>
    </w:p>
    <w:p w14:paraId="0000004D"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 Martino, C., Torino, V., Minotti, P., Pietrantonio, L., Del Grosso, C., Palmieri, D., Palumbo, G., Crawford, T., &amp; Carfagna, S. (2022). Mycorrhized Wheat Plants and Nitrogen </w:t>
      </w:r>
      <w:r>
        <w:rPr>
          <w:rFonts w:ascii="Times New Roman" w:eastAsia="Times New Roman" w:hAnsi="Times New Roman" w:cs="Times New Roman"/>
          <w:color w:val="000000"/>
          <w:sz w:val="24"/>
          <w:szCs w:val="24"/>
        </w:rPr>
        <w:lastRenderedPageBreak/>
        <w:t xml:space="preserve">Assimilation in Coexistence and Antagonism with Spontaneous Colonization of Pathogenic and Saprophytic Fungi in a Soil of Low Fertility. </w:t>
      </w:r>
      <w:r>
        <w:rPr>
          <w:rFonts w:ascii="Times New Roman" w:eastAsia="Times New Roman" w:hAnsi="Times New Roman" w:cs="Times New Roman"/>
          <w:i/>
          <w:color w:val="000000"/>
          <w:sz w:val="24"/>
          <w:szCs w:val="24"/>
        </w:rPr>
        <w:t>PLANTS-BASEL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(7). https://doi.org/10.3390/plants11070924</w:t>
      </w:r>
    </w:p>
    <w:p w14:paraId="0000004E"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Finlay, R. D., Frostegård, Å., &amp; Sonnerfeldt, A. ‐M. (1992). Utilization of organic and inorganic nitrogen sources by ectomycorrhizal fungi in pure culture and in symbiosis with </w:t>
      </w:r>
      <w:r>
        <w:rPr>
          <w:rFonts w:ascii="Times New Roman" w:eastAsia="Times New Roman" w:hAnsi="Times New Roman" w:cs="Times New Roman"/>
          <w:i/>
          <w:color w:val="000000"/>
          <w:sz w:val="24"/>
          <w:szCs w:val="24"/>
        </w:rPr>
        <w:t>Pinus contorta</w:t>
      </w:r>
      <w:r>
        <w:rPr>
          <w:rFonts w:ascii="Times New Roman" w:eastAsia="Times New Roman" w:hAnsi="Times New Roman" w:cs="Times New Roman"/>
          <w:color w:val="000000"/>
          <w:sz w:val="24"/>
          <w:szCs w:val="24"/>
        </w:rPr>
        <w:t xml:space="preserve"> Dougl. Ex Loud. </w:t>
      </w:r>
      <w:r>
        <w:rPr>
          <w:rFonts w:ascii="Times New Roman" w:eastAsia="Times New Roman" w:hAnsi="Times New Roman" w:cs="Times New Roman"/>
          <w:i/>
          <w:color w:val="000000"/>
          <w:sz w:val="24"/>
          <w:szCs w:val="24"/>
        </w:rPr>
        <w:t>New Phytologist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120</w:t>
      </w:r>
      <w:r>
        <w:rPr>
          <w:rFonts w:ascii="Times New Roman" w:eastAsia="Times New Roman" w:hAnsi="Times New Roman" w:cs="Times New Roman"/>
          <w:color w:val="000000"/>
          <w:sz w:val="24"/>
          <w:szCs w:val="24"/>
        </w:rPr>
        <w:t>(1), 105–115. https://doi.org/10.1111/j.1469-8137.1992.tb01063.x</w:t>
      </w:r>
    </w:p>
    <w:p w14:paraId="0000004F"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Firke, S. (2016). </w:t>
      </w:r>
      <w:r>
        <w:rPr>
          <w:rFonts w:ascii="Times New Roman" w:eastAsia="Times New Roman" w:hAnsi="Times New Roman" w:cs="Times New Roman"/>
          <w:i/>
          <w:color w:val="000000"/>
          <w:sz w:val="24"/>
          <w:szCs w:val="24"/>
        </w:rPr>
        <w:t>janitor: Simple Tools for Examining and Cleaning Dirty Data</w:t>
      </w:r>
      <w:r>
        <w:rPr>
          <w:rFonts w:ascii="Times New Roman" w:eastAsia="Times New Roman" w:hAnsi="Times New Roman" w:cs="Times New Roman"/>
          <w:color w:val="000000"/>
          <w:sz w:val="24"/>
          <w:szCs w:val="24"/>
        </w:rPr>
        <w:t xml:space="preserve"> (p. 2.2.1) [Dataset]. https://doi.org/10.32614/CRAN.package.janitor</w:t>
      </w:r>
    </w:p>
    <w:p w14:paraId="00000050"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Hawkins, H.-J., Johansen, A., &amp; George, E. (2000). </w:t>
      </w:r>
      <w:r>
        <w:rPr>
          <w:rFonts w:ascii="Times New Roman" w:eastAsia="Times New Roman" w:hAnsi="Times New Roman" w:cs="Times New Roman"/>
          <w:i/>
          <w:color w:val="000000"/>
          <w:sz w:val="24"/>
          <w:szCs w:val="24"/>
        </w:rPr>
        <w:t>Uptake and transport of organic and inorganic nitrogen by arbuscular mycorrhizal fungi</w:t>
      </w:r>
      <w:r>
        <w:rPr>
          <w:rFonts w:ascii="Times New Roman" w:eastAsia="Times New Roman" w:hAnsi="Times New Roman" w:cs="Times New Roman"/>
          <w:color w:val="000000"/>
          <w:sz w:val="24"/>
          <w:szCs w:val="24"/>
        </w:rPr>
        <w:t>. https://doi.org/10.1023/a:1026500810385</w:t>
      </w:r>
    </w:p>
    <w:p w14:paraId="00000051"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 X.-H., Critchley, C., &amp; Bledsoe, C. (2003). Nitrogen Transfer Within and Between Plants Through Common Mycorrhizal Networks (CMNs). </w:t>
      </w:r>
      <w:r>
        <w:rPr>
          <w:rFonts w:ascii="Times New Roman" w:eastAsia="Times New Roman" w:hAnsi="Times New Roman" w:cs="Times New Roman"/>
          <w:i/>
          <w:color w:val="000000"/>
          <w:sz w:val="24"/>
          <w:szCs w:val="24"/>
        </w:rPr>
        <w:t>Critical Reviews in Plant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22</w:t>
      </w:r>
      <w:r>
        <w:rPr>
          <w:rFonts w:ascii="Times New Roman" w:eastAsia="Times New Roman" w:hAnsi="Times New Roman" w:cs="Times New Roman"/>
          <w:color w:val="000000"/>
          <w:sz w:val="24"/>
          <w:szCs w:val="24"/>
        </w:rPr>
        <w:t>(6), 531–567. https://doi.org/10.1080/713608315</w:t>
      </w:r>
    </w:p>
    <w:p w14:paraId="00000052"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Ismail, M., Hussein, N., Abdel-Sater, M., &amp; Sayed, R. (2020). EVALUATION OF PHYSIOLOGICAL AND BIOCHEMICAL CHARACTERISTICS OF ALTERNARIA SPECIES ISOLATED FROM SOIL IN ASSIUT GOVERNORATE, EGYPT, IN ADDITION TO DICHOTOMOUS KEY TO THE ENCOUNTERED SPECIES. </w:t>
      </w:r>
      <w:r>
        <w:rPr>
          <w:rFonts w:ascii="Times New Roman" w:eastAsia="Times New Roman" w:hAnsi="Times New Roman" w:cs="Times New Roman"/>
          <w:i/>
          <w:color w:val="000000"/>
          <w:sz w:val="24"/>
          <w:szCs w:val="24"/>
        </w:rPr>
        <w:t>Assiut University Journal of Multidisciplinary Scientific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49</w:t>
      </w:r>
      <w:r>
        <w:rPr>
          <w:rFonts w:ascii="Times New Roman" w:eastAsia="Times New Roman" w:hAnsi="Times New Roman" w:cs="Times New Roman"/>
          <w:color w:val="000000"/>
          <w:sz w:val="24"/>
          <w:szCs w:val="24"/>
        </w:rPr>
        <w:t>(1), 34–59. https://doi.org/10.21608/aunj.2020.220869</w:t>
      </w:r>
    </w:p>
    <w:p w14:paraId="00000053"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Johnson, N. C. (2010). Resource stoichiometry elucidates the structure and function of arbuscular mycorrhizas across scales. </w:t>
      </w:r>
      <w:r>
        <w:rPr>
          <w:rFonts w:ascii="Times New Roman" w:eastAsia="Times New Roman" w:hAnsi="Times New Roman" w:cs="Times New Roman"/>
          <w:i/>
          <w:color w:val="000000"/>
          <w:sz w:val="24"/>
          <w:szCs w:val="24"/>
        </w:rPr>
        <w:t>New Phytologist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185</w:t>
      </w:r>
      <w:r>
        <w:rPr>
          <w:rFonts w:ascii="Times New Roman" w:eastAsia="Times New Roman" w:hAnsi="Times New Roman" w:cs="Times New Roman"/>
          <w:color w:val="000000"/>
          <w:sz w:val="24"/>
          <w:szCs w:val="24"/>
        </w:rPr>
        <w:t>(3), 631–647. https://doi.org/10.1111/j.1469-8137.2009.03110.x</w:t>
      </w:r>
    </w:p>
    <w:p w14:paraId="00000054"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Millard, S. P. (2013). </w:t>
      </w:r>
      <w:r>
        <w:rPr>
          <w:rFonts w:ascii="Times New Roman" w:eastAsia="Times New Roman" w:hAnsi="Times New Roman" w:cs="Times New Roman"/>
          <w:i/>
          <w:color w:val="000000"/>
          <w:sz w:val="24"/>
          <w:szCs w:val="24"/>
        </w:rPr>
        <w:t>EnvStats: Package for Environmental Statistics, Including US EPA Guidance</w:t>
      </w:r>
      <w:r>
        <w:rPr>
          <w:rFonts w:ascii="Times New Roman" w:eastAsia="Times New Roman" w:hAnsi="Times New Roman" w:cs="Times New Roman"/>
          <w:color w:val="000000"/>
          <w:sz w:val="24"/>
          <w:szCs w:val="24"/>
        </w:rPr>
        <w:t xml:space="preserve"> (p. 3.0.0) [Dataset]. https://doi.org/10.32614/CRAN.package.EnvStats</w:t>
      </w:r>
    </w:p>
    <w:p w14:paraId="00000055"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Netherway, T., Bengtsson, J., Buegger, F., Fritscher, J., Oja, J., Pritsch, K., Hildebrand, F., Krab, E. J., &amp; Bahram, M. (2024). Pervasive associations between dark septate endophytic fungi with tree root and soil microbiomes across Europe. </w:t>
      </w:r>
      <w:r>
        <w:rPr>
          <w:rFonts w:ascii="Times New Roman" w:eastAsia="Times New Roman" w:hAnsi="Times New Roman" w:cs="Times New Roman"/>
          <w:i/>
          <w:color w:val="000000"/>
          <w:sz w:val="24"/>
          <w:szCs w:val="24"/>
        </w:rPr>
        <w:t>Nature Communications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15</w:t>
      </w:r>
      <w:r>
        <w:rPr>
          <w:rFonts w:ascii="Times New Roman" w:eastAsia="Times New Roman" w:hAnsi="Times New Roman" w:cs="Times New Roman"/>
          <w:color w:val="000000"/>
          <w:sz w:val="24"/>
          <w:szCs w:val="24"/>
        </w:rPr>
        <w:t>(1), 159. https://doi.org/10.1038/s41467-023-44172-4</w:t>
      </w:r>
    </w:p>
    <w:p w14:paraId="00000056"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Newsham, K. K. (2011). A meta‐analysis of plant responses to dark septate root endophytes. </w:t>
      </w:r>
      <w:r>
        <w:rPr>
          <w:rFonts w:ascii="Times New Roman" w:eastAsia="Times New Roman" w:hAnsi="Times New Roman" w:cs="Times New Roman"/>
          <w:i/>
          <w:color w:val="000000"/>
          <w:sz w:val="24"/>
          <w:szCs w:val="24"/>
        </w:rPr>
        <w:t>New Phytologist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190</w:t>
      </w:r>
      <w:r>
        <w:rPr>
          <w:rFonts w:ascii="Times New Roman" w:eastAsia="Times New Roman" w:hAnsi="Times New Roman" w:cs="Times New Roman"/>
          <w:color w:val="000000"/>
          <w:sz w:val="24"/>
          <w:szCs w:val="24"/>
        </w:rPr>
        <w:t>(3), 783–793. https://doi.org/10.1111/j.1469-8137.2010.03611.x</w:t>
      </w:r>
    </w:p>
    <w:p w14:paraId="00000057"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 Core Team. (2023). </w:t>
      </w:r>
      <w:r>
        <w:rPr>
          <w:rFonts w:ascii="Times New Roman" w:eastAsia="Times New Roman" w:hAnsi="Times New Roman" w:cs="Times New Roman"/>
          <w:i/>
          <w:color w:val="000000"/>
          <w:sz w:val="24"/>
          <w:szCs w:val="24"/>
        </w:rPr>
        <w:t>R: A Language and Environment for Statistical Computing</w:t>
      </w:r>
      <w:r>
        <w:rPr>
          <w:rFonts w:ascii="Times New Roman" w:eastAsia="Times New Roman" w:hAnsi="Times New Roman" w:cs="Times New Roman"/>
          <w:color w:val="000000"/>
          <w:sz w:val="24"/>
          <w:szCs w:val="24"/>
        </w:rPr>
        <w:t xml:space="preserve"> [Computer software]. R Foundation for Statistical Computing. https://www.R-project.org/</w:t>
      </w:r>
    </w:p>
    <w:p w14:paraId="00000058"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Schulz, B., &amp; Boyle, C. (2005). The endophytic continuum. </w:t>
      </w:r>
      <w:r>
        <w:rPr>
          <w:rFonts w:ascii="Times New Roman" w:eastAsia="Times New Roman" w:hAnsi="Times New Roman" w:cs="Times New Roman"/>
          <w:i/>
          <w:color w:val="000000"/>
          <w:sz w:val="24"/>
          <w:szCs w:val="24"/>
        </w:rPr>
        <w:t>Mycological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109</w:t>
      </w:r>
      <w:r>
        <w:rPr>
          <w:rFonts w:ascii="Times New Roman" w:eastAsia="Times New Roman" w:hAnsi="Times New Roman" w:cs="Times New Roman"/>
          <w:color w:val="000000"/>
          <w:sz w:val="24"/>
          <w:szCs w:val="24"/>
        </w:rPr>
        <w:t>(6), 661–686. https://doi.org/10.1017/S095375620500273X</w:t>
      </w:r>
    </w:p>
    <w:p w14:paraId="00000059"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Troncoso-Rojas, R., &amp; Tiznado-Hernández, M. E. (2014). Alternaria alternata (Black Rot, Black Spot). In </w:t>
      </w:r>
      <w:r>
        <w:rPr>
          <w:rFonts w:ascii="Times New Roman" w:eastAsia="Times New Roman" w:hAnsi="Times New Roman" w:cs="Times New Roman"/>
          <w:i/>
          <w:color w:val="000000"/>
          <w:sz w:val="24"/>
          <w:szCs w:val="24"/>
        </w:rPr>
        <w:t>Postharvest Decay</w:t>
      </w:r>
      <w:r>
        <w:rPr>
          <w:rFonts w:ascii="Times New Roman" w:eastAsia="Times New Roman" w:hAnsi="Times New Roman" w:cs="Times New Roman"/>
          <w:color w:val="000000"/>
          <w:sz w:val="24"/>
          <w:szCs w:val="24"/>
        </w:rPr>
        <w:t xml:space="preserve"> (pp. 147–187). Elsevier; DOI: 10.1016/B978-0-12-411552-1.00005-3. https://linkinghub.elsevier.com/retrieve/pii/B9780124115521000053</w:t>
      </w:r>
    </w:p>
    <w:p w14:paraId="0000005A"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Upson, R., Read, D., &amp; Newsham, K. (2009). Nitrogen form influences the response of Deschampsia antarctica to dark septate root endophytes. </w:t>
      </w:r>
      <w:r>
        <w:rPr>
          <w:rFonts w:ascii="Times New Roman" w:eastAsia="Times New Roman" w:hAnsi="Times New Roman" w:cs="Times New Roman"/>
          <w:i/>
          <w:color w:val="000000"/>
          <w:sz w:val="24"/>
          <w:szCs w:val="24"/>
        </w:rPr>
        <w:t>MYCORRHIZA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20</w:t>
      </w:r>
      <w:r>
        <w:rPr>
          <w:rFonts w:ascii="Times New Roman" w:eastAsia="Times New Roman" w:hAnsi="Times New Roman" w:cs="Times New Roman"/>
          <w:color w:val="000000"/>
          <w:sz w:val="24"/>
          <w:szCs w:val="24"/>
        </w:rPr>
        <w:t>(1), 1–11. https://doi.org/10.1007/s00572-009-0260-3</w:t>
      </w:r>
    </w:p>
    <w:p w14:paraId="0000005B"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Wickham, H., Chang, W., Henry, L., Pedersen, T. L., Takahashi, K., Wilke, C., Woo, K., Yutani, H., Dunnington, D., &amp; Van Den Brand, T. (2007). </w:t>
      </w:r>
      <w:r>
        <w:rPr>
          <w:rFonts w:ascii="Times New Roman" w:eastAsia="Times New Roman" w:hAnsi="Times New Roman" w:cs="Times New Roman"/>
          <w:i/>
          <w:color w:val="000000"/>
          <w:sz w:val="24"/>
          <w:szCs w:val="24"/>
        </w:rPr>
        <w:t xml:space="preserve">ggplot2: Create Elegant Data </w:t>
      </w:r>
      <w:r>
        <w:rPr>
          <w:rFonts w:ascii="Times New Roman" w:eastAsia="Times New Roman" w:hAnsi="Times New Roman" w:cs="Times New Roman"/>
          <w:i/>
          <w:color w:val="000000"/>
          <w:sz w:val="24"/>
          <w:szCs w:val="24"/>
        </w:rPr>
        <w:lastRenderedPageBreak/>
        <w:t>Visualisations Using the Grammar of Graphics</w:t>
      </w:r>
      <w:r>
        <w:rPr>
          <w:rFonts w:ascii="Times New Roman" w:eastAsia="Times New Roman" w:hAnsi="Times New Roman" w:cs="Times New Roman"/>
          <w:color w:val="000000"/>
          <w:sz w:val="24"/>
          <w:szCs w:val="24"/>
        </w:rPr>
        <w:t xml:space="preserve"> (p. 3.5.1) [Dataset]. https://doi.org/10.32614/CRAN.package.ggplot2</w:t>
      </w:r>
    </w:p>
    <w:p w14:paraId="0000005C" w14:textId="77777777" w:rsidR="000A2195" w:rsidRDefault="00000000">
      <w:pPr>
        <w:pBdr>
          <w:top w:val="nil"/>
          <w:left w:val="nil"/>
          <w:bottom w:val="nil"/>
          <w:right w:val="nil"/>
          <w:between w:val="nil"/>
        </w:pBd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Wickham, H., François, R., Henry, L., Müller, K., &amp; Vaughan, D. (2014). </w:t>
      </w:r>
      <w:r>
        <w:rPr>
          <w:rFonts w:ascii="Times New Roman" w:eastAsia="Times New Roman" w:hAnsi="Times New Roman" w:cs="Times New Roman"/>
          <w:i/>
          <w:color w:val="000000"/>
          <w:sz w:val="24"/>
          <w:szCs w:val="24"/>
        </w:rPr>
        <w:t>dplyr: A Grammar of Data Manipulation</w:t>
      </w:r>
      <w:r>
        <w:rPr>
          <w:rFonts w:ascii="Times New Roman" w:eastAsia="Times New Roman" w:hAnsi="Times New Roman" w:cs="Times New Roman"/>
          <w:color w:val="000000"/>
          <w:sz w:val="24"/>
          <w:szCs w:val="24"/>
        </w:rPr>
        <w:t xml:space="preserve"> (p. 1.1.4) [Dataset]. https://doi.org/10.32614/CRAN.package.dplyr</w:t>
      </w:r>
    </w:p>
    <w:commentRangeEnd w:id="100"/>
    <w:p w14:paraId="0000005D" w14:textId="77777777" w:rsidR="000A2195" w:rsidRDefault="00000000">
      <w:pPr>
        <w:rPr>
          <w:rFonts w:ascii="Times New Roman" w:eastAsia="Times New Roman" w:hAnsi="Times New Roman" w:cs="Times New Roman"/>
          <w:sz w:val="24"/>
          <w:szCs w:val="24"/>
        </w:rPr>
      </w:pPr>
      <w:r>
        <w:commentReference w:id="100"/>
      </w:r>
      <w:commentRangeEnd w:id="101"/>
      <w:r>
        <w:commentReference w:id="101"/>
      </w:r>
    </w:p>
    <w:p w14:paraId="0000005E"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analyses:</w:t>
      </w:r>
    </w:p>
    <w:p w14:paraId="0000005F"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Fungal mass measurements between nitrogen treatments were compared with a Welch Two Sample t-test. We conducted all data analyses in R version 4.3.0 with RStudio (R Core Team, 2023).</w:t>
      </w:r>
      <w:sdt>
        <w:sdtPr>
          <w:tag w:val="goog_rdk_69"/>
          <w:id w:val="-2091295367"/>
        </w:sdtPr>
        <w:sdtContent>
          <w:ins w:id="102" w:author="Beatrice Bock" w:date="2024-12-30T11:10:00Z">
            <w:r>
              <w:rPr>
                <w:rFonts w:ascii="Times New Roman" w:eastAsia="Times New Roman" w:hAnsi="Times New Roman" w:cs="Times New Roman"/>
                <w:sz w:val="24"/>
                <w:szCs w:val="24"/>
              </w:rPr>
              <w:t xml:space="preserve"> R packages used include janitor for cleaning up column names in the dataset, dplyr for data processing, ggplot2 for data visualization, and EnvStats for displaying replicate numbers on the plot </w:t>
            </w:r>
          </w:ins>
        </w:sdtContent>
      </w:sdt>
      <w:r>
        <w:rPr>
          <w:rFonts w:ascii="Times New Roman" w:eastAsia="Times New Roman" w:hAnsi="Times New Roman" w:cs="Times New Roman"/>
          <w:sz w:val="24"/>
          <w:szCs w:val="24"/>
        </w:rPr>
        <w:t>(Firke, 2016; Millard, 2013; Wickham et al., 2007, 2014)</w:t>
      </w:r>
      <w:sdt>
        <w:sdtPr>
          <w:tag w:val="goog_rdk_70"/>
          <w:id w:val="1135134417"/>
        </w:sdtPr>
        <w:sdtContent>
          <w:ins w:id="103" w:author="Beatrice Bock" w:date="2024-12-30T11:11:00Z">
            <w:r>
              <w:rPr>
                <w:rFonts w:ascii="Times New Roman" w:eastAsia="Times New Roman" w:hAnsi="Times New Roman" w:cs="Times New Roman"/>
                <w:sz w:val="24"/>
                <w:szCs w:val="24"/>
              </w:rPr>
              <w:t>.</w:t>
            </w:r>
          </w:ins>
        </w:sdtContent>
      </w:sdt>
    </w:p>
    <w:p w14:paraId="00000060" w14:textId="77777777" w:rsidR="000A2195" w:rsidRDefault="000A2195">
      <w:pPr>
        <w:rPr>
          <w:rFonts w:ascii="Times New Roman" w:eastAsia="Times New Roman" w:hAnsi="Times New Roman" w:cs="Times New Roman"/>
          <w:sz w:val="24"/>
          <w:szCs w:val="24"/>
        </w:rPr>
      </w:pPr>
    </w:p>
    <w:p w14:paraId="00000061"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w:t>
      </w:r>
    </w:p>
    <w:p w14:paraId="00000062" w14:textId="77777777" w:rsidR="000A21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code and data are available freely at </w:t>
      </w:r>
      <w:hyperlink r:id="rId10">
        <w:r w:rsidR="000A2195">
          <w:rPr>
            <w:rFonts w:ascii="Times New Roman" w:eastAsia="Times New Roman" w:hAnsi="Times New Roman" w:cs="Times New Roman"/>
            <w:color w:val="0000FF"/>
            <w:sz w:val="24"/>
            <w:szCs w:val="24"/>
            <w:u w:val="single"/>
          </w:rPr>
          <w:t>https://github.com/beabock/Org_vs_Inorg_N</w:t>
        </w:r>
      </w:hyperlink>
      <w:r>
        <w:rPr>
          <w:rFonts w:ascii="Times New Roman" w:eastAsia="Times New Roman" w:hAnsi="Times New Roman" w:cs="Times New Roman"/>
          <w:sz w:val="24"/>
          <w:szCs w:val="24"/>
        </w:rPr>
        <w:t>.</w:t>
      </w:r>
    </w:p>
    <w:p w14:paraId="00000063" w14:textId="77777777" w:rsidR="000A2195" w:rsidRDefault="000A2195"/>
    <w:sectPr w:rsidR="000A2195">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Beatrice Bock" w:date="2024-12-30T10:39:00Z" w:initials="">
    <w:p w14:paraId="00000074"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R2R</w:t>
      </w:r>
    </w:p>
  </w:comment>
  <w:comment w:id="15" w:author="Catherine A Gehring" w:date="2024-12-31T11:08:00Z" w:initials="">
    <w:p w14:paraId="0000006F"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suggest this addition because it gives the broader idea of the drivers hypothesized for the relationship.</w:t>
      </w:r>
    </w:p>
  </w:comment>
  <w:comment w:id="31" w:author="Catherine A Gehring" w:date="2024-12-31T11:10:00Z" w:initials="">
    <w:p w14:paraId="00000065"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might put the conceptual reason first and the experimental reason second as the conceptual idea is broader and related to your bigger question.</w:t>
      </w:r>
    </w:p>
  </w:comment>
  <w:comment w:id="38" w:author="Lexie Curry" w:date="2025-01-07T21:52:00Z" w:initials="">
    <w:p w14:paraId="0000006E"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Maybe we could rephrase "grew better" to "also exhibited a statistically significant increase in fungal biomass with an inorganic nitrogen source compared to the organic nitrogen source in this experiment". This would be to satisfy R2's comment about Quantitative consistency where they said "this conclusion cannot be fully supported by increased biomass alone..."</w:t>
      </w:r>
    </w:p>
  </w:comment>
  <w:comment w:id="39" w:author="Catherine A Gehring" w:date="2024-12-31T11:13:00Z" w:initials="">
    <w:p w14:paraId="00000069"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would start with your conceptual  section and then move to this section on importance for experiments.</w:t>
      </w:r>
    </w:p>
  </w:comment>
  <w:comment w:id="48" w:author="Catherine A Gehring" w:date="2025-01-01T21:54:00Z" w:initials="">
    <w:p w14:paraId="00000073"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would try to use the literature here instead of this argument though it does make sense.</w:t>
      </w:r>
    </w:p>
  </w:comment>
  <w:comment w:id="52" w:author="Catherine A Gehring" w:date="2025-01-01T21:56:00Z" w:initials="">
    <w:p w14:paraId="0000006B"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Not sure that plant versus soil derived is necessary to include as organic N could come from sources other than plants. Perhaps I am just missing something here?</w:t>
      </w:r>
    </w:p>
  </w:comment>
  <w:comment w:id="40" w:author="Beatrice Bock" w:date="2024-12-30T10:51:00Z" w:initials="">
    <w:p w14:paraId="00000064"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Rephrase but something along these lines</w:t>
      </w:r>
    </w:p>
  </w:comment>
  <w:comment w:id="61" w:author="Beatrice Bock" w:date="2024-12-30T10:38:00Z" w:initials="">
    <w:p w14:paraId="0000006D"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line number to R2R</w:t>
      </w:r>
    </w:p>
  </w:comment>
  <w:comment w:id="63" w:author="Beatrice Bock" w:date="2024-12-30T10:57:00Z" w:initials="">
    <w:p w14:paraId="0000006A"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r2r</w:t>
      </w:r>
    </w:p>
  </w:comment>
  <w:comment w:id="89" w:author="Beatrice Bock" w:date="2024-12-30T10:38:00Z" w:initials="">
    <w:p w14:paraId="0000006C"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more info on why we think this is a good amoutn of N (N availability concerns)</w:t>
      </w:r>
    </w:p>
  </w:comment>
  <w:comment w:id="69" w:author="Beatrice Bock" w:date="2024-12-30T10:38:00Z" w:initials="">
    <w:p w14:paraId="00000071"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R2R</w:t>
      </w:r>
    </w:p>
  </w:comment>
  <w:comment w:id="85" w:author="Lexie Curry" w:date="2025-01-07T22:16:00Z" w:initials="">
    <w:p w14:paraId="00000070"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We could include that the litmus paper from both media samples at both times was a mute orange color- indicating a neutral pH (just to be super specific)</w:t>
      </w:r>
    </w:p>
  </w:comment>
  <w:comment w:id="100" w:author="Catherine A Gehring" w:date="2024-12-31T21:20:00Z" w:initials="">
    <w:p w14:paraId="00000068"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Check reference formatting?</w:t>
      </w:r>
    </w:p>
  </w:comment>
  <w:comment w:id="101" w:author="Catherine A Gehring" w:date="2024-12-31T21:19:00Z" w:initials="">
    <w:p w14:paraId="00000072" w14:textId="77777777" w:rsidR="000A2195"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Sometimes titles are italicized and sometimes they are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74" w15:done="0"/>
  <w15:commentEx w15:paraId="0000006F" w15:done="1"/>
  <w15:commentEx w15:paraId="00000065" w15:done="0"/>
  <w15:commentEx w15:paraId="0000006E" w15:done="0"/>
  <w15:commentEx w15:paraId="00000069" w15:done="0"/>
  <w15:commentEx w15:paraId="00000073" w15:done="0"/>
  <w15:commentEx w15:paraId="0000006B" w15:done="0"/>
  <w15:commentEx w15:paraId="00000064" w15:done="0"/>
  <w15:commentEx w15:paraId="0000006D" w15:done="0"/>
  <w15:commentEx w15:paraId="0000006A" w15:done="0"/>
  <w15:commentEx w15:paraId="0000006C" w15:done="0"/>
  <w15:commentEx w15:paraId="00000071" w15:done="0"/>
  <w15:commentEx w15:paraId="00000070" w15:done="0"/>
  <w15:commentEx w15:paraId="00000068" w15:done="0"/>
  <w15:commentEx w15:paraId="000000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74" w16cid:durableId="5B445340"/>
  <w16cid:commentId w16cid:paraId="0000006F" w16cid:durableId="0AEF8367"/>
  <w16cid:commentId w16cid:paraId="00000065" w16cid:durableId="11062F55"/>
  <w16cid:commentId w16cid:paraId="0000006E" w16cid:durableId="7636B51F"/>
  <w16cid:commentId w16cid:paraId="00000069" w16cid:durableId="7A9FB2B1"/>
  <w16cid:commentId w16cid:paraId="00000073" w16cid:durableId="0346D75C"/>
  <w16cid:commentId w16cid:paraId="0000006B" w16cid:durableId="2CCEB6B5"/>
  <w16cid:commentId w16cid:paraId="00000064" w16cid:durableId="4995595A"/>
  <w16cid:commentId w16cid:paraId="0000006D" w16cid:durableId="5D8E0DF8"/>
  <w16cid:commentId w16cid:paraId="0000006A" w16cid:durableId="55430D2E"/>
  <w16cid:commentId w16cid:paraId="0000006C" w16cid:durableId="44F80818"/>
  <w16cid:commentId w16cid:paraId="00000071" w16cid:durableId="126EF219"/>
  <w16cid:commentId w16cid:paraId="00000070" w16cid:durableId="79F88578"/>
  <w16cid:commentId w16cid:paraId="00000068" w16cid:durableId="37B53ECB"/>
  <w16cid:commentId w16cid:paraId="00000072" w16cid:durableId="2E809C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embedRegular r:id="rId1" w:fontKey="{28913C81-0911-4A07-A1D7-49588752F44F}"/>
    <w:embedBold r:id="rId2" w:fontKey="{C56C616B-39A2-4DED-80B8-18F2088EF0F4}"/>
    <w:embedItalic r:id="rId3" w:fontKey="{D870764C-C40F-4703-8F53-F0235E395B22}"/>
  </w:font>
  <w:font w:name="Aptos Display">
    <w:charset w:val="00"/>
    <w:family w:val="swiss"/>
    <w:pitch w:val="variable"/>
    <w:sig w:usb0="20000287" w:usb1="00000003" w:usb2="00000000" w:usb3="00000000" w:csb0="0000019F" w:csb1="00000000"/>
    <w:embedRegular r:id="rId4" w:fontKey="{5532FF30-CBC3-46FC-86EA-94CE790E87D8}"/>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embedRegular r:id="rId5" w:fontKey="{DE537DA3-AEC8-4624-9CCE-1D66EA02B49C}"/>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atrice Bock">
    <w15:presenceInfo w15:providerId="None" w15:userId="Beatrice Bo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embedTrueTypeFont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195"/>
    <w:rsid w:val="000A2195"/>
    <w:rsid w:val="0019263A"/>
    <w:rsid w:val="004300E2"/>
    <w:rsid w:val="00D7277F"/>
    <w:rsid w:val="00F95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3A08"/>
  <w15:docId w15:val="{A51B1F80-83F1-4F94-9188-D338C215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3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33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033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33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33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33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3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3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3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3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33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33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33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33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33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33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3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3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34C"/>
    <w:rPr>
      <w:rFonts w:eastAsiaTheme="majorEastAsia" w:cstheme="majorBidi"/>
      <w:color w:val="272727" w:themeColor="text1" w:themeTint="D8"/>
    </w:rPr>
  </w:style>
  <w:style w:type="character" w:customStyle="1" w:styleId="TitleChar">
    <w:name w:val="Title Char"/>
    <w:basedOn w:val="DefaultParagraphFont"/>
    <w:link w:val="Title"/>
    <w:uiPriority w:val="10"/>
    <w:rsid w:val="00A033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A033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34C"/>
    <w:pPr>
      <w:spacing w:before="160"/>
      <w:jc w:val="center"/>
    </w:pPr>
    <w:rPr>
      <w:i/>
      <w:iCs/>
      <w:color w:val="404040" w:themeColor="text1" w:themeTint="BF"/>
    </w:rPr>
  </w:style>
  <w:style w:type="character" w:customStyle="1" w:styleId="QuoteChar">
    <w:name w:val="Quote Char"/>
    <w:basedOn w:val="DefaultParagraphFont"/>
    <w:link w:val="Quote"/>
    <w:uiPriority w:val="29"/>
    <w:rsid w:val="00A0334C"/>
    <w:rPr>
      <w:i/>
      <w:iCs/>
      <w:color w:val="404040" w:themeColor="text1" w:themeTint="BF"/>
    </w:rPr>
  </w:style>
  <w:style w:type="paragraph" w:styleId="ListParagraph">
    <w:name w:val="List Paragraph"/>
    <w:basedOn w:val="Normal"/>
    <w:uiPriority w:val="34"/>
    <w:qFormat/>
    <w:rsid w:val="00A0334C"/>
    <w:pPr>
      <w:ind w:left="720"/>
      <w:contextualSpacing/>
    </w:pPr>
  </w:style>
  <w:style w:type="character" w:styleId="IntenseEmphasis">
    <w:name w:val="Intense Emphasis"/>
    <w:basedOn w:val="DefaultParagraphFont"/>
    <w:uiPriority w:val="21"/>
    <w:qFormat/>
    <w:rsid w:val="00A0334C"/>
    <w:rPr>
      <w:i/>
      <w:iCs/>
      <w:color w:val="0F4761" w:themeColor="accent1" w:themeShade="BF"/>
    </w:rPr>
  </w:style>
  <w:style w:type="paragraph" w:styleId="IntenseQuote">
    <w:name w:val="Intense Quote"/>
    <w:basedOn w:val="Normal"/>
    <w:next w:val="Normal"/>
    <w:link w:val="IntenseQuoteChar"/>
    <w:uiPriority w:val="30"/>
    <w:qFormat/>
    <w:rsid w:val="00A033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334C"/>
    <w:rPr>
      <w:i/>
      <w:iCs/>
      <w:color w:val="0F4761" w:themeColor="accent1" w:themeShade="BF"/>
    </w:rPr>
  </w:style>
  <w:style w:type="character" w:styleId="IntenseReference">
    <w:name w:val="Intense Reference"/>
    <w:basedOn w:val="DefaultParagraphFont"/>
    <w:uiPriority w:val="32"/>
    <w:qFormat/>
    <w:rsid w:val="00A0334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4250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42501"/>
    <w:rPr>
      <w:rFonts w:ascii="Consolas" w:hAnsi="Consolas"/>
      <w:sz w:val="20"/>
      <w:szCs w:val="20"/>
    </w:rPr>
  </w:style>
  <w:style w:type="character" w:styleId="CommentReference">
    <w:name w:val="annotation reference"/>
    <w:basedOn w:val="DefaultParagraphFont"/>
    <w:uiPriority w:val="99"/>
    <w:semiHidden/>
    <w:unhideWhenUsed/>
    <w:rsid w:val="00961545"/>
    <w:rPr>
      <w:sz w:val="16"/>
      <w:szCs w:val="16"/>
    </w:rPr>
  </w:style>
  <w:style w:type="paragraph" w:styleId="CommentText">
    <w:name w:val="annotation text"/>
    <w:basedOn w:val="Normal"/>
    <w:link w:val="CommentTextChar"/>
    <w:uiPriority w:val="99"/>
    <w:unhideWhenUsed/>
    <w:rsid w:val="00961545"/>
    <w:pPr>
      <w:spacing w:line="240" w:lineRule="auto"/>
    </w:pPr>
    <w:rPr>
      <w:sz w:val="20"/>
      <w:szCs w:val="20"/>
    </w:rPr>
  </w:style>
  <w:style w:type="character" w:customStyle="1" w:styleId="CommentTextChar">
    <w:name w:val="Comment Text Char"/>
    <w:basedOn w:val="DefaultParagraphFont"/>
    <w:link w:val="CommentText"/>
    <w:uiPriority w:val="99"/>
    <w:rsid w:val="00961545"/>
    <w:rPr>
      <w:sz w:val="20"/>
      <w:szCs w:val="20"/>
    </w:rPr>
  </w:style>
  <w:style w:type="paragraph" w:styleId="CommentSubject">
    <w:name w:val="annotation subject"/>
    <w:basedOn w:val="CommentText"/>
    <w:next w:val="CommentText"/>
    <w:link w:val="CommentSubjectChar"/>
    <w:uiPriority w:val="99"/>
    <w:semiHidden/>
    <w:unhideWhenUsed/>
    <w:rsid w:val="00961545"/>
    <w:rPr>
      <w:b/>
      <w:bCs/>
    </w:rPr>
  </w:style>
  <w:style w:type="character" w:customStyle="1" w:styleId="CommentSubjectChar">
    <w:name w:val="Comment Subject Char"/>
    <w:basedOn w:val="CommentTextChar"/>
    <w:link w:val="CommentSubject"/>
    <w:uiPriority w:val="99"/>
    <w:semiHidden/>
    <w:rsid w:val="00961545"/>
    <w:rPr>
      <w:b/>
      <w:bCs/>
      <w:sz w:val="20"/>
      <w:szCs w:val="20"/>
    </w:rPr>
  </w:style>
  <w:style w:type="character" w:styleId="Hyperlink">
    <w:name w:val="Hyperlink"/>
    <w:basedOn w:val="DefaultParagraphFont"/>
    <w:uiPriority w:val="99"/>
    <w:unhideWhenUsed/>
    <w:rsid w:val="00961545"/>
    <w:rPr>
      <w:color w:val="0000FF"/>
      <w:u w:val="single"/>
    </w:rPr>
  </w:style>
  <w:style w:type="character" w:styleId="UnresolvedMention">
    <w:name w:val="Unresolved Mention"/>
    <w:basedOn w:val="DefaultParagraphFont"/>
    <w:uiPriority w:val="99"/>
    <w:semiHidden/>
    <w:unhideWhenUsed/>
    <w:rsid w:val="00961545"/>
    <w:rPr>
      <w:color w:val="605E5C"/>
      <w:shd w:val="clear" w:color="auto" w:fill="E1DFDD"/>
    </w:rPr>
  </w:style>
  <w:style w:type="character" w:styleId="Strong">
    <w:name w:val="Strong"/>
    <w:basedOn w:val="DefaultParagraphFont"/>
    <w:uiPriority w:val="22"/>
    <w:qFormat/>
    <w:rsid w:val="002144F3"/>
    <w:rPr>
      <w:b/>
      <w:bCs/>
    </w:rPr>
  </w:style>
  <w:style w:type="paragraph" w:styleId="Bibliography">
    <w:name w:val="Bibliography"/>
    <w:basedOn w:val="Normal"/>
    <w:next w:val="Normal"/>
    <w:uiPriority w:val="37"/>
    <w:unhideWhenUsed/>
    <w:rsid w:val="00732D6D"/>
    <w:pPr>
      <w:spacing w:after="0" w:line="480" w:lineRule="auto"/>
      <w:ind w:left="720" w:hanging="720"/>
    </w:pPr>
  </w:style>
  <w:style w:type="paragraph" w:styleId="Revision">
    <w:name w:val="Revision"/>
    <w:hidden/>
    <w:uiPriority w:val="99"/>
    <w:semiHidden/>
    <w:rsid w:val="00CA22DD"/>
    <w:pPr>
      <w:spacing w:after="0" w:line="240" w:lineRule="auto"/>
    </w:pPr>
  </w:style>
  <w:style w:type="paragraph" w:styleId="Caption">
    <w:name w:val="caption"/>
    <w:basedOn w:val="Normal"/>
    <w:next w:val="Normal"/>
    <w:uiPriority w:val="35"/>
    <w:unhideWhenUsed/>
    <w:qFormat/>
    <w:rsid w:val="00C76B42"/>
    <w:pPr>
      <w:spacing w:after="200" w:line="240" w:lineRule="auto"/>
    </w:pPr>
    <w:rPr>
      <w:i/>
      <w:iCs/>
      <w:color w:val="0E2841" w:themeColor="text2"/>
      <w:sz w:val="18"/>
      <w:szCs w:val="18"/>
    </w:rPr>
  </w:style>
  <w:style w:type="table" w:styleId="TableGrid">
    <w:name w:val="Table Grid"/>
    <w:basedOn w:val="TableNormal"/>
    <w:uiPriority w:val="39"/>
    <w:rsid w:val="00EF1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90560"/>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bmb646@nau.edu" TargetMode="External"/><Relationship Id="rId10" Type="http://schemas.openxmlformats.org/officeDocument/2006/relationships/hyperlink" Target="https://github.com/beabock/Org_vs_Inorg_N" TargetMode="External"/><Relationship Id="rId4" Type="http://schemas.openxmlformats.org/officeDocument/2006/relationships/webSettings" Target="webSettings.xml"/><Relationship Id="rId9" Type="http://schemas.microsoft.com/office/2016/09/relationships/commentsIds" Target="commentsId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PcZpRKVR/HYm7SjEp62V4rDUUg==">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2304</Words>
  <Characters>13137</Characters>
  <Application>Microsoft Office Word</Application>
  <DocSecurity>0</DocSecurity>
  <Lines>109</Lines>
  <Paragraphs>30</Paragraphs>
  <ScaleCrop>false</ScaleCrop>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 Bock</dc:creator>
  <cp:lastModifiedBy>Beatrice Bock</cp:lastModifiedBy>
  <cp:revision>5</cp:revision>
  <dcterms:created xsi:type="dcterms:W3CDTF">2024-12-31T18:04:00Z</dcterms:created>
  <dcterms:modified xsi:type="dcterms:W3CDTF">2025-01-08T22:16:00Z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id="Gy1cCjsS"/&gt;&lt;style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