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F1331" w14:textId="1DFCA823" w:rsidR="00746C4C" w:rsidRPr="00517449" w:rsidRDefault="002144F3">
      <w:pPr>
        <w:rPr>
          <w:rFonts w:ascii="Times New Roman" w:hAnsi="Times New Roman" w:cs="Times New Roman"/>
          <w:sz w:val="24"/>
          <w:szCs w:val="24"/>
        </w:rPr>
      </w:pPr>
      <w:r w:rsidRPr="00517449">
        <w:rPr>
          <w:rFonts w:ascii="Times New Roman" w:hAnsi="Times New Roman" w:cs="Times New Roman"/>
          <w:b/>
          <w:bCs/>
          <w:sz w:val="24"/>
          <w:szCs w:val="24"/>
        </w:rPr>
        <w:t>Title</w:t>
      </w:r>
      <w:r w:rsidRPr="00517449">
        <w:rPr>
          <w:rFonts w:ascii="Times New Roman" w:hAnsi="Times New Roman" w:cs="Times New Roman"/>
          <w:sz w:val="24"/>
          <w:szCs w:val="24"/>
        </w:rPr>
        <w:t>:</w:t>
      </w:r>
      <w:commentRangeStart w:id="0"/>
      <w:r w:rsidRPr="00517449">
        <w:rPr>
          <w:rFonts w:ascii="Times New Roman" w:hAnsi="Times New Roman" w:cs="Times New Roman"/>
          <w:sz w:val="24"/>
          <w:szCs w:val="24"/>
        </w:rPr>
        <w:t xml:space="preserve"> </w:t>
      </w:r>
      <w:r w:rsidR="00C57482" w:rsidRPr="00517449">
        <w:rPr>
          <w:rFonts w:ascii="Times New Roman" w:hAnsi="Times New Roman" w:cs="Times New Roman"/>
          <w:sz w:val="24"/>
          <w:szCs w:val="24"/>
        </w:rPr>
        <w:t>Plant symbiotic fung</w:t>
      </w:r>
      <w:r w:rsidR="00517449">
        <w:rPr>
          <w:rFonts w:ascii="Times New Roman" w:hAnsi="Times New Roman" w:cs="Times New Roman"/>
          <w:sz w:val="24"/>
          <w:szCs w:val="24"/>
        </w:rPr>
        <w:t>al isolate</w:t>
      </w:r>
      <w:r w:rsidR="004852C7">
        <w:rPr>
          <w:rFonts w:ascii="Times New Roman" w:hAnsi="Times New Roman" w:cs="Times New Roman"/>
          <w:sz w:val="24"/>
          <w:szCs w:val="24"/>
        </w:rPr>
        <w:t xml:space="preserve"> of</w:t>
      </w:r>
      <w:r w:rsidR="00C57482" w:rsidRPr="00517449">
        <w:rPr>
          <w:rFonts w:ascii="Times New Roman" w:hAnsi="Times New Roman" w:cs="Times New Roman"/>
          <w:sz w:val="24"/>
          <w:szCs w:val="24"/>
        </w:rPr>
        <w:t xml:space="preserve"> </w:t>
      </w:r>
      <w:r w:rsidR="00342501" w:rsidRPr="00517449">
        <w:rPr>
          <w:rFonts w:ascii="Times New Roman" w:hAnsi="Times New Roman" w:cs="Times New Roman"/>
          <w:i/>
          <w:iCs/>
          <w:sz w:val="24"/>
          <w:szCs w:val="24"/>
        </w:rPr>
        <w:t>Alternaria alternata</w:t>
      </w:r>
      <w:r w:rsidR="005B2E06" w:rsidRPr="00517449">
        <w:rPr>
          <w:rFonts w:ascii="Times New Roman" w:hAnsi="Times New Roman" w:cs="Times New Roman"/>
          <w:sz w:val="24"/>
          <w:szCs w:val="24"/>
        </w:rPr>
        <w:t xml:space="preserve"> </w:t>
      </w:r>
      <w:r w:rsidR="00517449">
        <w:rPr>
          <w:rFonts w:ascii="Times New Roman" w:hAnsi="Times New Roman" w:cs="Times New Roman"/>
          <w:sz w:val="24"/>
          <w:szCs w:val="24"/>
        </w:rPr>
        <w:t>grows better with an inorganic nitrogen source than an organic nitrogen source</w:t>
      </w:r>
      <w:commentRangeEnd w:id="0"/>
      <w:r w:rsidR="00517449">
        <w:rPr>
          <w:rStyle w:val="CommentReference"/>
        </w:rPr>
        <w:commentReference w:id="0"/>
      </w:r>
    </w:p>
    <w:p w14:paraId="362F8A27" w14:textId="77777777" w:rsidR="00342501" w:rsidRPr="00517449" w:rsidRDefault="00342501">
      <w:pPr>
        <w:rPr>
          <w:rFonts w:ascii="Times New Roman" w:hAnsi="Times New Roman" w:cs="Times New Roman"/>
          <w:sz w:val="24"/>
          <w:szCs w:val="24"/>
        </w:rPr>
      </w:pPr>
    </w:p>
    <w:p w14:paraId="2D3AAD72" w14:textId="6512A953" w:rsidR="00961545" w:rsidRPr="00517449" w:rsidRDefault="002144F3" w:rsidP="00961545">
      <w:pPr>
        <w:rPr>
          <w:rFonts w:ascii="Times New Roman" w:hAnsi="Times New Roman" w:cs="Times New Roman"/>
          <w:sz w:val="24"/>
          <w:szCs w:val="24"/>
        </w:rPr>
      </w:pPr>
      <w:r w:rsidRPr="00517449">
        <w:rPr>
          <w:rFonts w:ascii="Times New Roman" w:hAnsi="Times New Roman" w:cs="Times New Roman"/>
          <w:sz w:val="24"/>
          <w:szCs w:val="24"/>
        </w:rPr>
        <w:t xml:space="preserve">Authors: </w:t>
      </w:r>
      <w:r w:rsidR="00342501" w:rsidRPr="00517449">
        <w:rPr>
          <w:rFonts w:ascii="Times New Roman" w:hAnsi="Times New Roman" w:cs="Times New Roman"/>
          <w:sz w:val="24"/>
          <w:szCs w:val="24"/>
        </w:rPr>
        <w:t>Bock, B.M.</w:t>
      </w:r>
      <w:r w:rsidR="005429C8" w:rsidRPr="00517449">
        <w:rPr>
          <w:rFonts w:ascii="Times New Roman" w:hAnsi="Times New Roman" w:cs="Times New Roman"/>
          <w:sz w:val="24"/>
          <w:szCs w:val="24"/>
        </w:rPr>
        <w:t>*</w:t>
      </w:r>
      <w:r w:rsidR="00961545" w:rsidRPr="004852C7">
        <w:rPr>
          <w:rFonts w:ascii="Times New Roman" w:hAnsi="Times New Roman" w:cs="Times New Roman"/>
          <w:sz w:val="24"/>
          <w:szCs w:val="24"/>
          <w:vertAlign w:val="superscript"/>
        </w:rPr>
        <w:t>1,2</w:t>
      </w:r>
      <w:r w:rsidR="00342501" w:rsidRPr="00517449">
        <w:rPr>
          <w:rFonts w:ascii="Times New Roman" w:hAnsi="Times New Roman" w:cs="Times New Roman"/>
          <w:sz w:val="24"/>
          <w:szCs w:val="24"/>
        </w:rPr>
        <w:t>; Curry, L.</w:t>
      </w:r>
      <w:r w:rsidR="005429C8" w:rsidRPr="00517449">
        <w:rPr>
          <w:rFonts w:ascii="Times New Roman" w:hAnsi="Times New Roman" w:cs="Times New Roman"/>
          <w:sz w:val="24"/>
          <w:szCs w:val="24"/>
        </w:rPr>
        <w:t>*</w:t>
      </w:r>
      <w:r w:rsidR="00961545" w:rsidRPr="004852C7">
        <w:rPr>
          <w:rFonts w:ascii="Times New Roman" w:hAnsi="Times New Roman" w:cs="Times New Roman"/>
          <w:sz w:val="24"/>
          <w:szCs w:val="24"/>
          <w:vertAlign w:val="superscript"/>
        </w:rPr>
        <w:t>1,2</w:t>
      </w:r>
      <w:r w:rsidR="00342501" w:rsidRPr="00517449">
        <w:rPr>
          <w:rFonts w:ascii="Times New Roman" w:hAnsi="Times New Roman" w:cs="Times New Roman"/>
          <w:sz w:val="24"/>
          <w:szCs w:val="24"/>
        </w:rPr>
        <w:t>; Gehring, C.A.</w:t>
      </w:r>
      <w:r w:rsidR="00961545" w:rsidRPr="004852C7">
        <w:rPr>
          <w:rFonts w:ascii="Times New Roman" w:hAnsi="Times New Roman" w:cs="Times New Roman"/>
          <w:sz w:val="24"/>
          <w:szCs w:val="24"/>
          <w:vertAlign w:val="superscript"/>
        </w:rPr>
        <w:t>1,2</w:t>
      </w:r>
    </w:p>
    <w:tbl>
      <w:tblPr>
        <w:tblW w:w="0" w:type="auto"/>
        <w:tblCellMar>
          <w:top w:w="15" w:type="dxa"/>
          <w:left w:w="15" w:type="dxa"/>
          <w:bottom w:w="15" w:type="dxa"/>
          <w:right w:w="15" w:type="dxa"/>
        </w:tblCellMar>
        <w:tblLook w:val="04A0" w:firstRow="1" w:lastRow="0" w:firstColumn="1" w:lastColumn="0" w:noHBand="0" w:noVBand="1"/>
      </w:tblPr>
      <w:tblGrid>
        <w:gridCol w:w="1468"/>
        <w:gridCol w:w="3906"/>
        <w:gridCol w:w="1352"/>
        <w:gridCol w:w="2614"/>
      </w:tblGrid>
      <w:tr w:rsidR="00961545" w:rsidRPr="00517449" w14:paraId="56B324B2"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E6E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FFA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Institutions &amp; Addresses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7BD4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ORCiD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67569"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Notes</w:t>
            </w:r>
          </w:p>
        </w:tc>
      </w:tr>
      <w:tr w:rsidR="00961545" w:rsidRPr="00517449" w14:paraId="7C1534E9"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39B8E"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Beatrice M. Bock*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56B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0EE2E3A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31436AF6"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B202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0000-0003-2240-9360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E631E" w14:textId="2974E0CA" w:rsidR="00961545" w:rsidRPr="00517449" w:rsidRDefault="00961545" w:rsidP="00312DA7">
            <w:pPr>
              <w:spacing w:after="0" w:line="240" w:lineRule="auto"/>
              <w:rPr>
                <w:rFonts w:ascii="Times New Roman" w:eastAsia="Times New Roman" w:hAnsi="Times New Roman" w:cs="Times New Roman"/>
                <w:color w:val="000000"/>
                <w:kern w:val="0"/>
                <w:sz w:val="24"/>
                <w:szCs w:val="24"/>
                <w14:ligatures w14:val="none"/>
              </w:rPr>
            </w:pPr>
            <w:r w:rsidRPr="00517449">
              <w:rPr>
                <w:rFonts w:ascii="Times New Roman" w:eastAsia="Times New Roman" w:hAnsi="Times New Roman" w:cs="Times New Roman"/>
                <w:color w:val="000000"/>
                <w:kern w:val="0"/>
                <w:sz w:val="24"/>
                <w:szCs w:val="24"/>
                <w14:ligatures w14:val="none"/>
              </w:rPr>
              <w:t xml:space="preserve">Corresponding author: </w:t>
            </w:r>
            <w:hyperlink r:id="rId9" w:history="1">
              <w:r w:rsidRPr="00517449">
                <w:rPr>
                  <w:rStyle w:val="Hyperlink"/>
                  <w:rFonts w:ascii="Times New Roman" w:eastAsia="Times New Roman" w:hAnsi="Times New Roman" w:cs="Times New Roman"/>
                  <w:kern w:val="0"/>
                  <w:sz w:val="24"/>
                  <w:szCs w:val="24"/>
                  <w14:ligatures w14:val="none"/>
                </w:rPr>
                <w:t>bmb646@nau.edu</w:t>
              </w:r>
            </w:hyperlink>
          </w:p>
          <w:p w14:paraId="437957AE" w14:textId="4266BDD9"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p w14:paraId="3CED710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r w:rsidR="00961545" w:rsidRPr="00517449" w14:paraId="439FA24D" w14:textId="77777777" w:rsidTr="00312DA7">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D105" w14:textId="2F4F6F96"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Lexie Curry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0BBA5"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230B59DF"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p>
          <w:p w14:paraId="78AE88C0" w14:textId="05838AF2"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12915" w14:textId="22760B9B"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E3DE" w14:textId="676D1D05"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tc>
      </w:tr>
      <w:tr w:rsidR="00961545" w:rsidRPr="00517449" w14:paraId="7482FAC7" w14:textId="77777777" w:rsidTr="00312DA7">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BBF8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Catherine A. Gehring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FFFE0"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4EC8203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6E88069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296D0" w14:textId="77777777" w:rsidR="00961545" w:rsidRPr="00517449" w:rsidRDefault="00961545" w:rsidP="00312DA7">
            <w:pPr>
              <w:rPr>
                <w:rStyle w:val="Hyperlink"/>
                <w:rFonts w:ascii="Times New Roman" w:hAnsi="Times New Roman" w:cs="Times New Roman"/>
                <w:sz w:val="24"/>
                <w:szCs w:val="24"/>
              </w:rPr>
            </w:pPr>
            <w:r w:rsidRPr="00517449">
              <w:rPr>
                <w:rFonts w:ascii="Times New Roman" w:hAnsi="Times New Roman" w:cs="Times New Roman"/>
                <w:sz w:val="24"/>
                <w:szCs w:val="24"/>
              </w:rPr>
              <w:fldChar w:fldCharType="begin"/>
            </w:r>
            <w:r w:rsidRPr="00517449">
              <w:rPr>
                <w:rFonts w:ascii="Times New Roman" w:hAnsi="Times New Roman" w:cs="Times New Roman"/>
                <w:sz w:val="24"/>
                <w:szCs w:val="24"/>
              </w:rPr>
              <w:instrText xml:space="preserve"> HYPERLINK "https://orcid.org/0000-0002-9393-9556" </w:instrText>
            </w:r>
            <w:r w:rsidRPr="00517449">
              <w:rPr>
                <w:rFonts w:ascii="Times New Roman" w:hAnsi="Times New Roman" w:cs="Times New Roman"/>
                <w:sz w:val="24"/>
                <w:szCs w:val="24"/>
              </w:rPr>
            </w:r>
            <w:r w:rsidRPr="00517449">
              <w:rPr>
                <w:rFonts w:ascii="Times New Roman" w:hAnsi="Times New Roman" w:cs="Times New Roman"/>
                <w:sz w:val="24"/>
                <w:szCs w:val="24"/>
              </w:rPr>
              <w:fldChar w:fldCharType="separate"/>
            </w:r>
          </w:p>
          <w:p w14:paraId="0E10AB6B" w14:textId="77777777" w:rsidR="00961545" w:rsidRPr="00517449" w:rsidRDefault="00961545" w:rsidP="00312DA7">
            <w:pPr>
              <w:pStyle w:val="Heading3"/>
              <w:rPr>
                <w:rFonts w:ascii="Times New Roman" w:hAnsi="Times New Roman" w:cs="Times New Roman"/>
                <w:sz w:val="24"/>
                <w:szCs w:val="24"/>
              </w:rPr>
            </w:pPr>
            <w:r w:rsidRPr="00517449">
              <w:rPr>
                <w:rFonts w:ascii="Times New Roman" w:hAnsi="Times New Roman" w:cs="Times New Roman"/>
                <w:color w:val="0000FF"/>
                <w:sz w:val="24"/>
                <w:szCs w:val="24"/>
                <w:u w:val="single"/>
              </w:rPr>
              <w:t>0000-0002-9393-9556</w:t>
            </w:r>
          </w:p>
          <w:p w14:paraId="308CD31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hAnsi="Times New Roman" w:cs="Times New Roman"/>
                <w:sz w:val="24"/>
                <w:szCs w:val="24"/>
              </w:rP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B853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bl>
    <w:p w14:paraId="4AD71E57" w14:textId="77777777" w:rsidR="00961545" w:rsidRPr="00517449" w:rsidRDefault="00961545">
      <w:pPr>
        <w:rPr>
          <w:rFonts w:ascii="Times New Roman" w:hAnsi="Times New Roman" w:cs="Times New Roman"/>
          <w:sz w:val="24"/>
          <w:szCs w:val="24"/>
        </w:rPr>
      </w:pPr>
    </w:p>
    <w:p w14:paraId="7DF2FD42" w14:textId="4582012C" w:rsidR="00342501"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Abstract</w:t>
      </w:r>
    </w:p>
    <w:p w14:paraId="2205D87D" w14:textId="7C6C87ED" w:rsidR="00732D6D"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t>&lt;100 words</w:t>
      </w:r>
    </w:p>
    <w:p w14:paraId="27C79B4D" w14:textId="5A217CB4" w:rsidR="00BC14A9" w:rsidRPr="00517449" w:rsidRDefault="006D20AE">
      <w:pPr>
        <w:rPr>
          <w:rFonts w:ascii="Times New Roman" w:hAnsi="Times New Roman" w:cs="Times New Roman"/>
          <w:sz w:val="24"/>
          <w:szCs w:val="24"/>
        </w:rPr>
      </w:pPr>
      <w:r w:rsidRPr="00517449">
        <w:rPr>
          <w:rFonts w:ascii="Times New Roman" w:hAnsi="Times New Roman" w:cs="Times New Roman"/>
          <w:sz w:val="24"/>
          <w:szCs w:val="24"/>
        </w:rPr>
        <w:tab/>
      </w:r>
      <w:r w:rsidR="00E04C21" w:rsidRPr="00517449">
        <w:rPr>
          <w:rFonts w:ascii="Times New Roman" w:hAnsi="Times New Roman" w:cs="Times New Roman"/>
          <w:i/>
          <w:iCs/>
          <w:sz w:val="24"/>
          <w:szCs w:val="24"/>
        </w:rPr>
        <w:t xml:space="preserve">Alternaria alternata </w:t>
      </w:r>
      <w:r w:rsidR="00E04C21" w:rsidRPr="00517449">
        <w:rPr>
          <w:rFonts w:ascii="Times New Roman" w:hAnsi="Times New Roman" w:cs="Times New Roman"/>
          <w:sz w:val="24"/>
          <w:szCs w:val="24"/>
        </w:rPr>
        <w:t xml:space="preserve">is a fungus </w:t>
      </w:r>
      <w:r w:rsidR="00CA22DD">
        <w:rPr>
          <w:rFonts w:ascii="Times New Roman" w:hAnsi="Times New Roman" w:cs="Times New Roman"/>
          <w:sz w:val="24"/>
          <w:szCs w:val="24"/>
        </w:rPr>
        <w:t xml:space="preserve">that </w:t>
      </w:r>
      <w:r w:rsidRPr="00517449">
        <w:rPr>
          <w:rFonts w:ascii="Times New Roman" w:hAnsi="Times New Roman" w:cs="Times New Roman"/>
          <w:sz w:val="24"/>
          <w:szCs w:val="24"/>
        </w:rPr>
        <w:t xml:space="preserve">causes </w:t>
      </w:r>
      <w:r w:rsidR="004852C7">
        <w:rPr>
          <w:rFonts w:ascii="Times New Roman" w:hAnsi="Times New Roman" w:cs="Times New Roman"/>
          <w:sz w:val="24"/>
          <w:szCs w:val="24"/>
        </w:rPr>
        <w:t>d</w:t>
      </w:r>
      <w:r w:rsidRPr="00517449">
        <w:rPr>
          <w:rFonts w:ascii="Times New Roman" w:hAnsi="Times New Roman" w:cs="Times New Roman"/>
          <w:sz w:val="24"/>
          <w:szCs w:val="24"/>
        </w:rPr>
        <w:t>iseases o</w:t>
      </w:r>
      <w:ins w:id="1" w:author="Catherine A Gehring" w:date="2024-10-25T09:18:00Z">
        <w:r w:rsidR="000F6333">
          <w:rPr>
            <w:rFonts w:ascii="Times New Roman" w:hAnsi="Times New Roman" w:cs="Times New Roman"/>
            <w:sz w:val="24"/>
            <w:szCs w:val="24"/>
          </w:rPr>
          <w:t>f</w:t>
        </w:r>
      </w:ins>
      <w:del w:id="2" w:author="Catherine A Gehring" w:date="2024-10-25T09:18:00Z">
        <w:r w:rsidRPr="00517449" w:rsidDel="000F6333">
          <w:rPr>
            <w:rFonts w:ascii="Times New Roman" w:hAnsi="Times New Roman" w:cs="Times New Roman"/>
            <w:sz w:val="24"/>
            <w:szCs w:val="24"/>
          </w:rPr>
          <w:delText>n</w:delText>
        </w:r>
      </w:del>
      <w:r w:rsidRPr="00517449">
        <w:rPr>
          <w:rFonts w:ascii="Times New Roman" w:hAnsi="Times New Roman" w:cs="Times New Roman"/>
          <w:sz w:val="24"/>
          <w:szCs w:val="24"/>
        </w:rPr>
        <w:t xml:space="preserve"> agriculturally important </w:t>
      </w:r>
      <w:r w:rsidR="004852C7">
        <w:rPr>
          <w:rFonts w:ascii="Times New Roman" w:hAnsi="Times New Roman" w:cs="Times New Roman"/>
          <w:sz w:val="24"/>
          <w:szCs w:val="24"/>
        </w:rPr>
        <w:t>plants</w:t>
      </w:r>
      <w:r w:rsidRPr="00517449">
        <w:rPr>
          <w:rFonts w:ascii="Times New Roman" w:hAnsi="Times New Roman" w:cs="Times New Roman"/>
          <w:sz w:val="24"/>
          <w:szCs w:val="24"/>
        </w:rPr>
        <w:t xml:space="preserve">, </w:t>
      </w:r>
      <w:r w:rsidR="00E04C21" w:rsidRPr="00517449">
        <w:rPr>
          <w:rFonts w:ascii="Times New Roman" w:hAnsi="Times New Roman" w:cs="Times New Roman"/>
          <w:sz w:val="24"/>
          <w:szCs w:val="24"/>
        </w:rPr>
        <w:t xml:space="preserve">but </w:t>
      </w:r>
      <w:r w:rsidRPr="00517449">
        <w:rPr>
          <w:rFonts w:ascii="Times New Roman" w:hAnsi="Times New Roman" w:cs="Times New Roman"/>
          <w:sz w:val="24"/>
          <w:szCs w:val="24"/>
        </w:rPr>
        <w:t xml:space="preserve">it is </w:t>
      </w:r>
      <w:r w:rsidR="00E04C21" w:rsidRPr="00517449">
        <w:rPr>
          <w:rFonts w:ascii="Times New Roman" w:hAnsi="Times New Roman" w:cs="Times New Roman"/>
          <w:sz w:val="24"/>
          <w:szCs w:val="24"/>
        </w:rPr>
        <w:t xml:space="preserve">also </w:t>
      </w:r>
      <w:del w:id="3" w:author="Catherine A Gehring" w:date="2024-10-25T09:18:00Z">
        <w:r w:rsidRPr="00517449" w:rsidDel="000F6333">
          <w:rPr>
            <w:rFonts w:ascii="Times New Roman" w:hAnsi="Times New Roman" w:cs="Times New Roman"/>
            <w:sz w:val="24"/>
            <w:szCs w:val="24"/>
          </w:rPr>
          <w:delText>part of a fungal group</w:delText>
        </w:r>
      </w:del>
      <w:ins w:id="4" w:author="Catherine A Gehring" w:date="2024-10-25T09:18:00Z">
        <w:r w:rsidR="000F6333">
          <w:rPr>
            <w:rFonts w:ascii="Times New Roman" w:hAnsi="Times New Roman" w:cs="Times New Roman"/>
            <w:sz w:val="24"/>
            <w:szCs w:val="24"/>
          </w:rPr>
          <w:t>a</w:t>
        </w:r>
      </w:ins>
      <w:r w:rsidRPr="00517449">
        <w:rPr>
          <w:rFonts w:ascii="Times New Roman" w:hAnsi="Times New Roman" w:cs="Times New Roman"/>
          <w:sz w:val="24"/>
          <w:szCs w:val="24"/>
        </w:rPr>
        <w:t xml:space="preserve"> </w:t>
      </w:r>
      <w:del w:id="5" w:author="Catherine A Gehring" w:date="2024-10-25T09:18:00Z">
        <w:r w:rsidR="00E04C21" w:rsidRPr="00517449" w:rsidDel="000F6333">
          <w:rPr>
            <w:rFonts w:ascii="Times New Roman" w:hAnsi="Times New Roman" w:cs="Times New Roman"/>
            <w:sz w:val="24"/>
            <w:szCs w:val="24"/>
          </w:rPr>
          <w:delText>(</w:delText>
        </w:r>
      </w:del>
      <w:r w:rsidR="00E04C21" w:rsidRPr="00517449">
        <w:rPr>
          <w:rFonts w:ascii="Times New Roman" w:hAnsi="Times New Roman" w:cs="Times New Roman"/>
          <w:sz w:val="24"/>
          <w:szCs w:val="24"/>
        </w:rPr>
        <w:t>Dark Septate Endophyte</w:t>
      </w:r>
      <w:ins w:id="6" w:author="Catherine A Gehring" w:date="2024-10-25T09:18:00Z">
        <w:r w:rsidR="000F6333">
          <w:rPr>
            <w:rFonts w:ascii="Times New Roman" w:hAnsi="Times New Roman" w:cs="Times New Roman"/>
            <w:sz w:val="24"/>
            <w:szCs w:val="24"/>
          </w:rPr>
          <w:t xml:space="preserve"> (DSE), a group of fungi</w:t>
        </w:r>
      </w:ins>
      <w:del w:id="7" w:author="Catherine A Gehring" w:date="2024-10-25T09:18:00Z">
        <w:r w:rsidR="00E04C21" w:rsidRPr="00517449" w:rsidDel="000F6333">
          <w:rPr>
            <w:rFonts w:ascii="Times New Roman" w:hAnsi="Times New Roman" w:cs="Times New Roman"/>
            <w:sz w:val="24"/>
            <w:szCs w:val="24"/>
          </w:rPr>
          <w:delText>s)</w:delText>
        </w:r>
      </w:del>
      <w:r w:rsidR="00E04C21" w:rsidRPr="00517449">
        <w:rPr>
          <w:rFonts w:ascii="Times New Roman" w:hAnsi="Times New Roman" w:cs="Times New Roman"/>
          <w:sz w:val="24"/>
          <w:szCs w:val="24"/>
        </w:rPr>
        <w:t xml:space="preserve"> </w:t>
      </w:r>
      <w:del w:id="8" w:author="Catherine A Gehring" w:date="2024-10-25T09:20:00Z">
        <w:r w:rsidRPr="00517449" w:rsidDel="000F6333">
          <w:rPr>
            <w:rFonts w:ascii="Times New Roman" w:hAnsi="Times New Roman" w:cs="Times New Roman"/>
            <w:sz w:val="24"/>
            <w:szCs w:val="24"/>
          </w:rPr>
          <w:delText xml:space="preserve">which </w:delText>
        </w:r>
      </w:del>
      <w:ins w:id="9" w:author="Catherine A Gehring" w:date="2024-10-25T09:20:00Z">
        <w:r w:rsidR="000F6333">
          <w:rPr>
            <w:rFonts w:ascii="Times New Roman" w:hAnsi="Times New Roman" w:cs="Times New Roman"/>
            <w:sz w:val="24"/>
            <w:szCs w:val="24"/>
          </w:rPr>
          <w:t>that</w:t>
        </w:r>
        <w:r w:rsidR="000F6333" w:rsidRPr="00517449">
          <w:rPr>
            <w:rFonts w:ascii="Times New Roman" w:hAnsi="Times New Roman" w:cs="Times New Roman"/>
            <w:sz w:val="24"/>
            <w:szCs w:val="24"/>
          </w:rPr>
          <w:t xml:space="preserve"> </w:t>
        </w:r>
      </w:ins>
      <w:r w:rsidRPr="00517449">
        <w:rPr>
          <w:rFonts w:ascii="Times New Roman" w:hAnsi="Times New Roman" w:cs="Times New Roman"/>
          <w:sz w:val="24"/>
          <w:szCs w:val="24"/>
        </w:rPr>
        <w:t xml:space="preserve">can </w:t>
      </w:r>
      <w:del w:id="10" w:author="Catherine A Gehring" w:date="2024-10-25T09:19:00Z">
        <w:r w:rsidRPr="00517449" w:rsidDel="000F6333">
          <w:rPr>
            <w:rFonts w:ascii="Times New Roman" w:hAnsi="Times New Roman" w:cs="Times New Roman"/>
            <w:sz w:val="24"/>
            <w:szCs w:val="24"/>
          </w:rPr>
          <w:delText xml:space="preserve">also </w:delText>
        </w:r>
      </w:del>
      <w:r w:rsidRPr="00517449">
        <w:rPr>
          <w:rFonts w:ascii="Times New Roman" w:hAnsi="Times New Roman" w:cs="Times New Roman"/>
          <w:sz w:val="24"/>
          <w:szCs w:val="24"/>
        </w:rPr>
        <w:t>improve the growth of host plants</w:t>
      </w:r>
      <w:r w:rsidR="005F39D9" w:rsidRPr="00517449">
        <w:rPr>
          <w:rFonts w:ascii="Times New Roman" w:hAnsi="Times New Roman" w:cs="Times New Roman"/>
          <w:sz w:val="24"/>
          <w:szCs w:val="24"/>
        </w:rPr>
        <w:t xml:space="preserve"> </w:t>
      </w:r>
      <w:r w:rsidR="00CA22DD">
        <w:rPr>
          <w:rFonts w:ascii="Times New Roman" w:hAnsi="Times New Roman" w:cs="Times New Roman"/>
          <w:sz w:val="24"/>
          <w:szCs w:val="24"/>
        </w:rPr>
        <w:t>often by improving access to soil resources like nitrogen</w:t>
      </w:r>
      <w:r w:rsidRPr="00517449">
        <w:rPr>
          <w:rFonts w:ascii="Times New Roman" w:hAnsi="Times New Roman" w:cs="Times New Roman"/>
          <w:sz w:val="24"/>
          <w:szCs w:val="24"/>
        </w:rPr>
        <w:t xml:space="preserve">. To </w:t>
      </w:r>
      <w:r w:rsidR="00CA22DD">
        <w:rPr>
          <w:rFonts w:ascii="Times New Roman" w:hAnsi="Times New Roman" w:cs="Times New Roman"/>
          <w:sz w:val="24"/>
          <w:szCs w:val="24"/>
        </w:rPr>
        <w:t>facilitate</w:t>
      </w:r>
      <w:r w:rsidRPr="00517449">
        <w:rPr>
          <w:rFonts w:ascii="Times New Roman" w:hAnsi="Times New Roman" w:cs="Times New Roman"/>
          <w:sz w:val="24"/>
          <w:szCs w:val="24"/>
        </w:rPr>
        <w:t xml:space="preserve"> experimental testing of </w:t>
      </w:r>
      <w:r w:rsidR="00CA22DD">
        <w:rPr>
          <w:rFonts w:ascii="Times New Roman" w:hAnsi="Times New Roman" w:cs="Times New Roman"/>
          <w:sz w:val="24"/>
          <w:szCs w:val="24"/>
        </w:rPr>
        <w:t xml:space="preserve">the environmental factors that influence </w:t>
      </w:r>
      <w:r w:rsidRPr="00517449">
        <w:rPr>
          <w:rFonts w:ascii="Times New Roman" w:hAnsi="Times New Roman" w:cs="Times New Roman"/>
          <w:sz w:val="24"/>
          <w:szCs w:val="24"/>
        </w:rPr>
        <w:t xml:space="preserve">this relationship, it is necessary to know </w:t>
      </w:r>
      <w:r w:rsidR="00CA22DD">
        <w:rPr>
          <w:rFonts w:ascii="Times New Roman" w:hAnsi="Times New Roman" w:cs="Times New Roman"/>
          <w:sz w:val="24"/>
          <w:szCs w:val="24"/>
        </w:rPr>
        <w:t xml:space="preserve">if </w:t>
      </w:r>
      <w:r w:rsidR="00CA22DD" w:rsidRPr="004852C7">
        <w:rPr>
          <w:rFonts w:ascii="Times New Roman" w:hAnsi="Times New Roman" w:cs="Times New Roman"/>
          <w:i/>
          <w:iCs/>
          <w:sz w:val="24"/>
          <w:szCs w:val="24"/>
        </w:rPr>
        <w:t>A. alternata</w:t>
      </w:r>
      <w:r w:rsidRPr="00517449">
        <w:rPr>
          <w:rFonts w:ascii="Times New Roman" w:hAnsi="Times New Roman" w:cs="Times New Roman"/>
          <w:sz w:val="24"/>
          <w:szCs w:val="24"/>
        </w:rPr>
        <w:t xml:space="preserve"> can use </w:t>
      </w:r>
      <w:r w:rsidR="00E04C21" w:rsidRPr="00517449">
        <w:rPr>
          <w:rFonts w:ascii="Times New Roman" w:hAnsi="Times New Roman" w:cs="Times New Roman"/>
          <w:sz w:val="24"/>
          <w:szCs w:val="24"/>
        </w:rPr>
        <w:t>both</w:t>
      </w:r>
      <w:r w:rsidRPr="00517449">
        <w:rPr>
          <w:rFonts w:ascii="Times New Roman" w:hAnsi="Times New Roman" w:cs="Times New Roman"/>
          <w:sz w:val="24"/>
          <w:szCs w:val="24"/>
        </w:rPr>
        <w:t xml:space="preserve"> </w:t>
      </w:r>
      <w:r w:rsidR="00E04C21" w:rsidRPr="00517449">
        <w:rPr>
          <w:rFonts w:ascii="Times New Roman" w:hAnsi="Times New Roman" w:cs="Times New Roman"/>
          <w:sz w:val="24"/>
          <w:szCs w:val="24"/>
        </w:rPr>
        <w:t>organic and inorganic nitrogen</w:t>
      </w:r>
      <w:r w:rsidRPr="00517449">
        <w:rPr>
          <w:rFonts w:ascii="Times New Roman" w:hAnsi="Times New Roman" w:cs="Times New Roman"/>
          <w:sz w:val="24"/>
          <w:szCs w:val="24"/>
        </w:rPr>
        <w:t xml:space="preserve">. We found that </w:t>
      </w:r>
      <w:ins w:id="11" w:author="Catherine A Gehring" w:date="2024-10-25T09:42:00Z">
        <w:r w:rsidR="00AA1B4D">
          <w:rPr>
            <w:rFonts w:ascii="Times New Roman" w:hAnsi="Times New Roman" w:cs="Times New Roman"/>
            <w:sz w:val="24"/>
            <w:szCs w:val="24"/>
          </w:rPr>
          <w:t xml:space="preserve">an </w:t>
        </w:r>
      </w:ins>
      <w:del w:id="12" w:author="Catherine A Gehring" w:date="2024-10-25T09:19:00Z">
        <w:r w:rsidRPr="00517449" w:rsidDel="000F6333">
          <w:rPr>
            <w:rFonts w:ascii="Times New Roman" w:hAnsi="Times New Roman" w:cs="Times New Roman"/>
            <w:sz w:val="24"/>
            <w:szCs w:val="24"/>
          </w:rPr>
          <w:delText xml:space="preserve">this </w:delText>
        </w:r>
      </w:del>
      <w:r w:rsidRPr="00517449">
        <w:rPr>
          <w:rFonts w:ascii="Times New Roman" w:hAnsi="Times New Roman" w:cs="Times New Roman"/>
          <w:i/>
          <w:iCs/>
          <w:sz w:val="24"/>
          <w:szCs w:val="24"/>
        </w:rPr>
        <w:t>A. alternata</w:t>
      </w:r>
      <w:r w:rsidRPr="00517449">
        <w:rPr>
          <w:rFonts w:ascii="Times New Roman" w:hAnsi="Times New Roman" w:cs="Times New Roman"/>
          <w:sz w:val="24"/>
          <w:szCs w:val="24"/>
        </w:rPr>
        <w:t xml:space="preserve"> isolate gr</w:t>
      </w:r>
      <w:ins w:id="13" w:author="Catherine A Gehring" w:date="2024-10-25T09:19:00Z">
        <w:r w:rsidR="000F6333">
          <w:rPr>
            <w:rFonts w:ascii="Times New Roman" w:hAnsi="Times New Roman" w:cs="Times New Roman"/>
            <w:sz w:val="24"/>
            <w:szCs w:val="24"/>
          </w:rPr>
          <w:t>ew</w:t>
        </w:r>
      </w:ins>
      <w:del w:id="14" w:author="Catherine A Gehring" w:date="2024-10-25T09:19:00Z">
        <w:r w:rsidRPr="00517449" w:rsidDel="000F6333">
          <w:rPr>
            <w:rFonts w:ascii="Times New Roman" w:hAnsi="Times New Roman" w:cs="Times New Roman"/>
            <w:sz w:val="24"/>
            <w:szCs w:val="24"/>
          </w:rPr>
          <w:delText>ow</w:delText>
        </w:r>
        <w:commentRangeStart w:id="15"/>
        <w:r w:rsidRPr="00517449" w:rsidDel="000F6333">
          <w:rPr>
            <w:rFonts w:ascii="Times New Roman" w:hAnsi="Times New Roman" w:cs="Times New Roman"/>
            <w:sz w:val="24"/>
            <w:szCs w:val="24"/>
          </w:rPr>
          <w:delText>s</w:delText>
        </w:r>
      </w:del>
      <w:r w:rsidRPr="00517449">
        <w:rPr>
          <w:rFonts w:ascii="Times New Roman" w:hAnsi="Times New Roman" w:cs="Times New Roman"/>
          <w:sz w:val="24"/>
          <w:szCs w:val="24"/>
        </w:rPr>
        <w:t xml:space="preserve"> </w:t>
      </w:r>
      <w:r w:rsidR="004852C7">
        <w:rPr>
          <w:rFonts w:ascii="Times New Roman" w:hAnsi="Times New Roman" w:cs="Times New Roman"/>
          <w:sz w:val="24"/>
          <w:szCs w:val="24"/>
        </w:rPr>
        <w:t>81</w:t>
      </w:r>
      <w:r w:rsidR="00CA22DD">
        <w:rPr>
          <w:rFonts w:ascii="Times New Roman" w:hAnsi="Times New Roman" w:cs="Times New Roman"/>
          <w:sz w:val="24"/>
          <w:szCs w:val="24"/>
        </w:rPr>
        <w:t>%</w:t>
      </w:r>
      <w:commentRangeEnd w:id="15"/>
      <w:r w:rsidR="004852C7">
        <w:rPr>
          <w:rStyle w:val="CommentReference"/>
        </w:rPr>
        <w:commentReference w:id="15"/>
      </w:r>
      <w:r w:rsidR="00CA22DD">
        <w:rPr>
          <w:rFonts w:ascii="Times New Roman" w:hAnsi="Times New Roman" w:cs="Times New Roman"/>
          <w:sz w:val="24"/>
          <w:szCs w:val="24"/>
        </w:rPr>
        <w:t xml:space="preserve"> </w:t>
      </w:r>
      <w:r w:rsidR="004852C7">
        <w:rPr>
          <w:rFonts w:ascii="Times New Roman" w:hAnsi="Times New Roman" w:cs="Times New Roman"/>
          <w:sz w:val="24"/>
          <w:szCs w:val="24"/>
        </w:rPr>
        <w:t>larger</w:t>
      </w:r>
      <w:r w:rsidRPr="00517449">
        <w:rPr>
          <w:rFonts w:ascii="Times New Roman" w:hAnsi="Times New Roman" w:cs="Times New Roman"/>
          <w:sz w:val="24"/>
          <w:szCs w:val="24"/>
        </w:rPr>
        <w:t xml:space="preserve"> in </w:t>
      </w:r>
      <w:r w:rsidR="00E04C21" w:rsidRPr="00517449">
        <w:rPr>
          <w:rFonts w:ascii="Times New Roman" w:hAnsi="Times New Roman" w:cs="Times New Roman"/>
          <w:sz w:val="24"/>
          <w:szCs w:val="24"/>
        </w:rPr>
        <w:t>an</w:t>
      </w:r>
      <w:r w:rsidRPr="00517449">
        <w:rPr>
          <w:rFonts w:ascii="Times New Roman" w:hAnsi="Times New Roman" w:cs="Times New Roman"/>
          <w:sz w:val="24"/>
          <w:szCs w:val="24"/>
        </w:rPr>
        <w:t xml:space="preserve"> inorganic nitrogen medi</w:t>
      </w:r>
      <w:ins w:id="16" w:author="Catherine A Gehring" w:date="2024-10-25T09:19:00Z">
        <w:r w:rsidR="000F6333">
          <w:rPr>
            <w:rFonts w:ascii="Times New Roman" w:hAnsi="Times New Roman" w:cs="Times New Roman"/>
            <w:sz w:val="24"/>
            <w:szCs w:val="24"/>
          </w:rPr>
          <w:t>um</w:t>
        </w:r>
      </w:ins>
      <w:del w:id="17" w:author="Catherine A Gehring" w:date="2024-10-25T09:19:00Z">
        <w:r w:rsidRPr="00517449" w:rsidDel="000F6333">
          <w:rPr>
            <w:rFonts w:ascii="Times New Roman" w:hAnsi="Times New Roman" w:cs="Times New Roman"/>
            <w:sz w:val="24"/>
            <w:szCs w:val="24"/>
          </w:rPr>
          <w:delText>a</w:delText>
        </w:r>
      </w:del>
      <w:r w:rsidRPr="00517449">
        <w:rPr>
          <w:rFonts w:ascii="Times New Roman" w:hAnsi="Times New Roman" w:cs="Times New Roman"/>
          <w:sz w:val="24"/>
          <w:szCs w:val="24"/>
        </w:rPr>
        <w:t xml:space="preserve"> than </w:t>
      </w:r>
      <w:r w:rsidR="00E04C21" w:rsidRPr="00517449">
        <w:rPr>
          <w:rFonts w:ascii="Times New Roman" w:hAnsi="Times New Roman" w:cs="Times New Roman"/>
          <w:sz w:val="24"/>
          <w:szCs w:val="24"/>
        </w:rPr>
        <w:t>in</w:t>
      </w:r>
      <w:r w:rsidRPr="00517449">
        <w:rPr>
          <w:rFonts w:ascii="Times New Roman" w:hAnsi="Times New Roman" w:cs="Times New Roman"/>
          <w:sz w:val="24"/>
          <w:szCs w:val="24"/>
        </w:rPr>
        <w:t xml:space="preserve"> </w:t>
      </w:r>
      <w:r w:rsidR="00CA22DD">
        <w:rPr>
          <w:rFonts w:ascii="Times New Roman" w:hAnsi="Times New Roman" w:cs="Times New Roman"/>
          <w:sz w:val="24"/>
          <w:szCs w:val="24"/>
        </w:rPr>
        <w:t>an</w:t>
      </w:r>
      <w:r w:rsidR="00CA22DD" w:rsidRPr="00517449">
        <w:rPr>
          <w:rFonts w:ascii="Times New Roman" w:hAnsi="Times New Roman" w:cs="Times New Roman"/>
          <w:sz w:val="24"/>
          <w:szCs w:val="24"/>
        </w:rPr>
        <w:t xml:space="preserve"> </w:t>
      </w:r>
      <w:r w:rsidRPr="00517449">
        <w:rPr>
          <w:rFonts w:ascii="Times New Roman" w:hAnsi="Times New Roman" w:cs="Times New Roman"/>
          <w:sz w:val="24"/>
          <w:szCs w:val="24"/>
        </w:rPr>
        <w:t>organic</w:t>
      </w:r>
      <w:r w:rsidR="00E04C21" w:rsidRPr="00517449">
        <w:rPr>
          <w:rFonts w:ascii="Times New Roman" w:hAnsi="Times New Roman" w:cs="Times New Roman"/>
          <w:sz w:val="24"/>
          <w:szCs w:val="24"/>
        </w:rPr>
        <w:t xml:space="preserve"> nitrogen medi</w:t>
      </w:r>
      <w:ins w:id="18" w:author="Catherine A Gehring" w:date="2024-10-25T09:19:00Z">
        <w:r w:rsidR="000F6333">
          <w:rPr>
            <w:rFonts w:ascii="Times New Roman" w:hAnsi="Times New Roman" w:cs="Times New Roman"/>
            <w:sz w:val="24"/>
            <w:szCs w:val="24"/>
          </w:rPr>
          <w:t>um</w:t>
        </w:r>
      </w:ins>
      <w:del w:id="19" w:author="Catherine A Gehring" w:date="2024-10-25T09:19:00Z">
        <w:r w:rsidR="00E04C21" w:rsidRPr="00517449" w:rsidDel="000F6333">
          <w:rPr>
            <w:rFonts w:ascii="Times New Roman" w:hAnsi="Times New Roman" w:cs="Times New Roman"/>
            <w:sz w:val="24"/>
            <w:szCs w:val="24"/>
          </w:rPr>
          <w:delText>a</w:delText>
        </w:r>
      </w:del>
      <w:r w:rsidRPr="00517449">
        <w:rPr>
          <w:rFonts w:ascii="Times New Roman" w:hAnsi="Times New Roman" w:cs="Times New Roman"/>
          <w:sz w:val="24"/>
          <w:szCs w:val="24"/>
        </w:rPr>
        <w:t>. Th</w:t>
      </w:r>
      <w:r w:rsidR="005F39D9" w:rsidRPr="00517449">
        <w:rPr>
          <w:rFonts w:ascii="Times New Roman" w:hAnsi="Times New Roman" w:cs="Times New Roman"/>
          <w:sz w:val="24"/>
          <w:szCs w:val="24"/>
        </w:rPr>
        <w:t xml:space="preserve">ese data </w:t>
      </w:r>
      <w:r w:rsidRPr="00517449">
        <w:rPr>
          <w:rFonts w:ascii="Times New Roman" w:hAnsi="Times New Roman" w:cs="Times New Roman"/>
          <w:sz w:val="24"/>
          <w:szCs w:val="24"/>
        </w:rPr>
        <w:t xml:space="preserve">provide grounds for future studies testing more DSE </w:t>
      </w:r>
      <w:r w:rsidR="005F39D9" w:rsidRPr="00517449">
        <w:rPr>
          <w:rFonts w:ascii="Times New Roman" w:hAnsi="Times New Roman" w:cs="Times New Roman"/>
          <w:sz w:val="24"/>
          <w:szCs w:val="24"/>
        </w:rPr>
        <w:t xml:space="preserve">taxa </w:t>
      </w:r>
      <w:r w:rsidRPr="00517449">
        <w:rPr>
          <w:rFonts w:ascii="Times New Roman" w:hAnsi="Times New Roman" w:cs="Times New Roman"/>
          <w:sz w:val="24"/>
          <w:szCs w:val="24"/>
        </w:rPr>
        <w:t xml:space="preserve">and more </w:t>
      </w:r>
      <w:r w:rsidR="005F39D9" w:rsidRPr="00517449">
        <w:rPr>
          <w:rFonts w:ascii="Times New Roman" w:hAnsi="Times New Roman" w:cs="Times New Roman"/>
          <w:sz w:val="24"/>
          <w:szCs w:val="24"/>
        </w:rPr>
        <w:t>forms of organic and inorganic nitrogen</w:t>
      </w:r>
      <w:r w:rsidRPr="00517449">
        <w:rPr>
          <w:rFonts w:ascii="Times New Roman" w:hAnsi="Times New Roman" w:cs="Times New Roman"/>
          <w:sz w:val="24"/>
          <w:szCs w:val="24"/>
        </w:rPr>
        <w:t xml:space="preserve"> to assess how different fungal groups utilize</w:t>
      </w:r>
      <w:ins w:id="20" w:author="Catherine A Gehring" w:date="2024-10-25T09:42:00Z">
        <w:r w:rsidR="00AA1B4D">
          <w:rPr>
            <w:rFonts w:ascii="Times New Roman" w:hAnsi="Times New Roman" w:cs="Times New Roman"/>
            <w:sz w:val="24"/>
            <w:szCs w:val="24"/>
          </w:rPr>
          <w:t xml:space="preserve"> </w:t>
        </w:r>
      </w:ins>
      <w:del w:id="21" w:author="Catherine A Gehring" w:date="2024-10-25T09:42:00Z">
        <w:r w:rsidRPr="00517449" w:rsidDel="00AA1B4D">
          <w:rPr>
            <w:rFonts w:ascii="Times New Roman" w:hAnsi="Times New Roman" w:cs="Times New Roman"/>
            <w:sz w:val="24"/>
            <w:szCs w:val="24"/>
          </w:rPr>
          <w:delText xml:space="preserve"> different sources of </w:delText>
        </w:r>
      </w:del>
      <w:r w:rsidRPr="00517449">
        <w:rPr>
          <w:rFonts w:ascii="Times New Roman" w:hAnsi="Times New Roman" w:cs="Times New Roman"/>
          <w:sz w:val="24"/>
          <w:szCs w:val="24"/>
        </w:rPr>
        <w:t xml:space="preserve">nitrogen. </w:t>
      </w:r>
    </w:p>
    <w:p w14:paraId="51D3A36B" w14:textId="2DA71093" w:rsidR="00732D6D"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Figure</w:t>
      </w:r>
    </w:p>
    <w:p w14:paraId="112B4EFD" w14:textId="6877264B" w:rsidR="00732D6D" w:rsidRPr="00517449" w:rsidRDefault="00720858">
      <w:pPr>
        <w:rPr>
          <w:rFonts w:ascii="Times New Roman" w:hAnsi="Times New Roman" w:cs="Times New Roman"/>
          <w:sz w:val="24"/>
          <w:szCs w:val="24"/>
        </w:rPr>
      </w:pPr>
      <w:r w:rsidRPr="00517449">
        <w:rPr>
          <w:rFonts w:ascii="Times New Roman" w:hAnsi="Times New Roman" w:cs="Times New Roman"/>
          <w:noProof/>
          <w:sz w:val="24"/>
          <w:szCs w:val="24"/>
        </w:rPr>
        <w:lastRenderedPageBreak/>
        <w:drawing>
          <wp:inline distT="0" distB="0" distL="0" distR="0" wp14:anchorId="3054E7B3" wp14:editId="1A20695F">
            <wp:extent cx="3808095" cy="2858770"/>
            <wp:effectExtent l="0" t="0" r="1905" b="0"/>
            <wp:docPr id="1374746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095" cy="2858770"/>
                    </a:xfrm>
                    <a:prstGeom prst="rect">
                      <a:avLst/>
                    </a:prstGeom>
                    <a:noFill/>
                    <a:ln>
                      <a:noFill/>
                    </a:ln>
                  </pic:spPr>
                </pic:pic>
              </a:graphicData>
            </a:graphic>
          </wp:inline>
        </w:drawing>
      </w:r>
    </w:p>
    <w:p w14:paraId="4C413102" w14:textId="69B065F0" w:rsidR="00BC14A9" w:rsidRPr="00517449" w:rsidRDefault="00BC14A9">
      <w:pPr>
        <w:rPr>
          <w:rFonts w:ascii="Times New Roman" w:hAnsi="Times New Roman" w:cs="Times New Roman"/>
          <w:sz w:val="24"/>
          <w:szCs w:val="24"/>
        </w:rPr>
      </w:pPr>
      <w:r w:rsidRPr="00517449">
        <w:rPr>
          <w:rFonts w:ascii="Times New Roman" w:hAnsi="Times New Roman" w:cs="Times New Roman"/>
          <w:b/>
          <w:bCs/>
          <w:sz w:val="24"/>
          <w:szCs w:val="24"/>
        </w:rPr>
        <w:t>Figure caption</w:t>
      </w:r>
      <w:r w:rsidRPr="00517449">
        <w:rPr>
          <w:rFonts w:ascii="Times New Roman" w:hAnsi="Times New Roman" w:cs="Times New Roman"/>
          <w:sz w:val="24"/>
          <w:szCs w:val="24"/>
        </w:rPr>
        <w:t>: Fungal biomass growth was significantly higher in media containing an inorganic nitrogen source compared to an organic nitrogen source (</w:t>
      </w:r>
      <w:r w:rsidR="00512B61">
        <w:rPr>
          <w:rFonts w:ascii="Times New Roman" w:hAnsi="Times New Roman" w:cs="Times New Roman"/>
          <w:sz w:val="24"/>
          <w:szCs w:val="24"/>
        </w:rPr>
        <w:t>Welch Two Sample t-test</w:t>
      </w:r>
      <w:r w:rsidRPr="00517449">
        <w:rPr>
          <w:rFonts w:ascii="Times New Roman" w:hAnsi="Times New Roman" w:cs="Times New Roman"/>
          <w:sz w:val="24"/>
          <w:szCs w:val="24"/>
        </w:rPr>
        <w:t>;</w:t>
      </w:r>
      <w:r w:rsidR="00512B61">
        <w:rPr>
          <w:rFonts w:ascii="Times New Roman" w:hAnsi="Times New Roman" w:cs="Times New Roman"/>
          <w:sz w:val="24"/>
          <w:szCs w:val="24"/>
        </w:rPr>
        <w:t xml:space="preserve"> </w:t>
      </w:r>
      <w:commentRangeStart w:id="22"/>
      <w:proofErr w:type="spellStart"/>
      <w:r w:rsidR="004852C7">
        <w:rPr>
          <w:rFonts w:ascii="Times New Roman" w:hAnsi="Times New Roman" w:cs="Times New Roman"/>
          <w:sz w:val="24"/>
          <w:szCs w:val="24"/>
        </w:rPr>
        <w:t>m</w:t>
      </w:r>
      <w:commentRangeStart w:id="23"/>
      <w:r w:rsidR="004852C7">
        <w:rPr>
          <w:rFonts w:ascii="Times New Roman" w:hAnsi="Times New Roman" w:cs="Times New Roman"/>
          <w:sz w:val="24"/>
          <w:szCs w:val="24"/>
        </w:rPr>
        <w:t>ean</w:t>
      </w:r>
      <w:r w:rsidR="00512B61">
        <w:rPr>
          <w:rFonts w:ascii="Times New Roman" w:hAnsi="Times New Roman" w:cs="Times New Roman"/>
          <w:sz w:val="24"/>
          <w:szCs w:val="24"/>
          <w:vertAlign w:val="subscript"/>
        </w:rPr>
        <w:t>Ammonium</w:t>
      </w:r>
      <w:proofErr w:type="spellEnd"/>
      <w:r w:rsidR="00512B61">
        <w:rPr>
          <w:rFonts w:ascii="Times New Roman" w:hAnsi="Times New Roman" w:cs="Times New Roman"/>
          <w:sz w:val="24"/>
          <w:szCs w:val="24"/>
          <w:vertAlign w:val="subscript"/>
        </w:rPr>
        <w:t xml:space="preserve"> Sulfate</w:t>
      </w:r>
      <w:r w:rsidR="00512B61" w:rsidRPr="00512B61">
        <w:rPr>
          <w:rFonts w:ascii="Times New Roman" w:hAnsi="Times New Roman" w:cs="Times New Roman"/>
          <w:sz w:val="24"/>
          <w:szCs w:val="24"/>
        </w:rPr>
        <w:t xml:space="preserve"> = 0.0525975</w:t>
      </w:r>
      <w:r w:rsidR="00512B61">
        <w:rPr>
          <w:rFonts w:ascii="Times New Roman" w:hAnsi="Times New Roman" w:cs="Times New Roman"/>
          <w:sz w:val="24"/>
          <w:szCs w:val="24"/>
        </w:rPr>
        <w:t xml:space="preserve">; </w:t>
      </w:r>
      <w:proofErr w:type="spellStart"/>
      <w:r w:rsidR="004852C7">
        <w:rPr>
          <w:rFonts w:ascii="Times New Roman" w:hAnsi="Times New Roman" w:cs="Times New Roman"/>
          <w:sz w:val="24"/>
          <w:szCs w:val="24"/>
        </w:rPr>
        <w:t>mean</w:t>
      </w:r>
      <w:r w:rsidR="00512B61">
        <w:rPr>
          <w:rFonts w:ascii="Times New Roman" w:hAnsi="Times New Roman" w:cs="Times New Roman"/>
          <w:sz w:val="24"/>
          <w:szCs w:val="24"/>
          <w:vertAlign w:val="subscript"/>
        </w:rPr>
        <w:t>Urea</w:t>
      </w:r>
      <w:proofErr w:type="spellEnd"/>
      <w:r w:rsidR="00512B61" w:rsidRPr="00512B61">
        <w:rPr>
          <w:rFonts w:ascii="Times New Roman" w:hAnsi="Times New Roman" w:cs="Times New Roman"/>
          <w:sz w:val="24"/>
          <w:szCs w:val="24"/>
        </w:rPr>
        <w:t xml:space="preserve"> = 0.0099475</w:t>
      </w:r>
      <w:commentRangeEnd w:id="23"/>
      <w:r w:rsidR="00CA22DD">
        <w:rPr>
          <w:rStyle w:val="CommentReference"/>
        </w:rPr>
        <w:commentReference w:id="23"/>
      </w:r>
      <w:commentRangeEnd w:id="22"/>
      <w:r w:rsidR="00AA1B4D">
        <w:rPr>
          <w:rStyle w:val="CommentReference"/>
        </w:rPr>
        <w:commentReference w:id="22"/>
      </w:r>
      <w:r w:rsidR="00512B61" w:rsidRPr="00512B61">
        <w:rPr>
          <w:rFonts w:ascii="Times New Roman" w:hAnsi="Times New Roman" w:cs="Times New Roman"/>
          <w:sz w:val="24"/>
          <w:szCs w:val="24"/>
        </w:rPr>
        <w:t xml:space="preserve">; </w:t>
      </w:r>
      <w:proofErr w:type="gramStart"/>
      <w:r w:rsidR="00512B61" w:rsidRPr="00512B61">
        <w:rPr>
          <w:rFonts w:ascii="Times New Roman" w:hAnsi="Times New Roman" w:cs="Times New Roman"/>
          <w:sz w:val="24"/>
          <w:szCs w:val="24"/>
        </w:rPr>
        <w:t>t(</w:t>
      </w:r>
      <w:proofErr w:type="gramEnd"/>
      <w:r w:rsidR="00512B61" w:rsidRPr="00512B61">
        <w:rPr>
          <w:rFonts w:ascii="Times New Roman" w:hAnsi="Times New Roman" w:cs="Times New Roman"/>
          <w:sz w:val="24"/>
          <w:szCs w:val="24"/>
        </w:rPr>
        <w:t>5.3753) = 8.3</w:t>
      </w:r>
      <w:r w:rsidR="00512B61">
        <w:rPr>
          <w:rFonts w:ascii="Times New Roman" w:hAnsi="Times New Roman" w:cs="Times New Roman"/>
          <w:sz w:val="24"/>
          <w:szCs w:val="24"/>
        </w:rPr>
        <w:t>487</w:t>
      </w:r>
      <w:r w:rsidR="00512B61" w:rsidRPr="00512B61">
        <w:rPr>
          <w:rFonts w:ascii="Times New Roman" w:hAnsi="Times New Roman" w:cs="Times New Roman"/>
          <w:sz w:val="24"/>
          <w:szCs w:val="24"/>
        </w:rPr>
        <w:t>, p = 0.000</w:t>
      </w:r>
      <w:r w:rsidR="00512B61">
        <w:rPr>
          <w:rFonts w:ascii="Times New Roman" w:hAnsi="Times New Roman" w:cs="Times New Roman"/>
          <w:sz w:val="24"/>
          <w:szCs w:val="24"/>
        </w:rPr>
        <w:t>3</w:t>
      </w:r>
      <w:r w:rsidRPr="00517449">
        <w:rPr>
          <w:rFonts w:ascii="Times New Roman" w:hAnsi="Times New Roman" w:cs="Times New Roman"/>
          <w:sz w:val="24"/>
          <w:szCs w:val="24"/>
        </w:rPr>
        <w:t>).</w:t>
      </w:r>
      <w:r w:rsidR="00720858" w:rsidRPr="00517449">
        <w:rPr>
          <w:rFonts w:ascii="Times New Roman" w:hAnsi="Times New Roman" w:cs="Times New Roman"/>
          <w:sz w:val="24"/>
          <w:szCs w:val="24"/>
        </w:rPr>
        <w:t xml:space="preserve"> Points are shaped according to nitrogen type and indicate each </w:t>
      </w:r>
      <w:r w:rsidR="00CA22DD">
        <w:rPr>
          <w:rFonts w:ascii="Times New Roman" w:hAnsi="Times New Roman" w:cs="Times New Roman"/>
          <w:sz w:val="24"/>
          <w:szCs w:val="24"/>
        </w:rPr>
        <w:t>replicate?</w:t>
      </w:r>
      <w:r w:rsidR="00CA22DD" w:rsidRPr="00517449">
        <w:rPr>
          <w:rFonts w:ascii="Times New Roman" w:hAnsi="Times New Roman" w:cs="Times New Roman"/>
          <w:sz w:val="24"/>
          <w:szCs w:val="24"/>
        </w:rPr>
        <w:t xml:space="preserve"> </w:t>
      </w:r>
      <w:r w:rsidR="00720858" w:rsidRPr="00517449">
        <w:rPr>
          <w:rFonts w:ascii="Times New Roman" w:hAnsi="Times New Roman" w:cs="Times New Roman"/>
          <w:sz w:val="24"/>
          <w:szCs w:val="24"/>
        </w:rPr>
        <w:t>in the experiment.</w:t>
      </w:r>
    </w:p>
    <w:p w14:paraId="0798794E" w14:textId="77777777" w:rsidR="006D20AE" w:rsidRPr="00517449" w:rsidRDefault="006D20AE">
      <w:pPr>
        <w:rPr>
          <w:rFonts w:ascii="Times New Roman" w:hAnsi="Times New Roman" w:cs="Times New Roman"/>
          <w:sz w:val="24"/>
          <w:szCs w:val="24"/>
        </w:rPr>
      </w:pPr>
    </w:p>
    <w:p w14:paraId="219C27C1" w14:textId="67DF965E" w:rsidR="00342501"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Description</w:t>
      </w:r>
    </w:p>
    <w:p w14:paraId="66BAE5CF" w14:textId="4314C14B" w:rsidR="00E03AC3" w:rsidRPr="00517449" w:rsidRDefault="00E03AC3">
      <w:pPr>
        <w:rPr>
          <w:rFonts w:ascii="Times New Roman" w:hAnsi="Times New Roman" w:cs="Times New Roman"/>
          <w:sz w:val="24"/>
          <w:szCs w:val="24"/>
        </w:rPr>
      </w:pPr>
      <w:r w:rsidRPr="00517449">
        <w:rPr>
          <w:rFonts w:ascii="Times New Roman" w:hAnsi="Times New Roman" w:cs="Times New Roman"/>
          <w:sz w:val="24"/>
          <w:szCs w:val="24"/>
        </w:rPr>
        <w:tab/>
      </w:r>
      <w:r w:rsidRPr="00517449">
        <w:rPr>
          <w:rFonts w:ascii="Times New Roman" w:hAnsi="Times New Roman" w:cs="Times New Roman"/>
          <w:i/>
          <w:iCs/>
          <w:sz w:val="24"/>
          <w:szCs w:val="24"/>
        </w:rPr>
        <w:t xml:space="preserve">Alternaria alternata </w:t>
      </w:r>
      <w:r w:rsidRPr="00517449">
        <w:rPr>
          <w:rFonts w:ascii="Times New Roman" w:hAnsi="Times New Roman" w:cs="Times New Roman"/>
          <w:sz w:val="24"/>
          <w:szCs w:val="24"/>
        </w:rPr>
        <w:t xml:space="preserve">is a fungus </w:t>
      </w:r>
      <w:r w:rsidR="00CA22DD">
        <w:rPr>
          <w:rFonts w:ascii="Times New Roman" w:hAnsi="Times New Roman" w:cs="Times New Roman"/>
          <w:sz w:val="24"/>
          <w:szCs w:val="24"/>
        </w:rPr>
        <w:t xml:space="preserve">that causes </w:t>
      </w:r>
      <w:r w:rsidRPr="00517449">
        <w:rPr>
          <w:rFonts w:ascii="Times New Roman" w:hAnsi="Times New Roman" w:cs="Times New Roman"/>
          <w:sz w:val="24"/>
          <w:szCs w:val="24"/>
        </w:rPr>
        <w:t xml:space="preserve">a spot disease </w:t>
      </w:r>
      <w:r w:rsidR="00CA22DD">
        <w:rPr>
          <w:rFonts w:ascii="Times New Roman" w:hAnsi="Times New Roman" w:cs="Times New Roman"/>
          <w:sz w:val="24"/>
          <w:szCs w:val="24"/>
        </w:rPr>
        <w:t>i</w:t>
      </w:r>
      <w:r w:rsidRPr="00517449">
        <w:rPr>
          <w:rFonts w:ascii="Times New Roman" w:hAnsi="Times New Roman" w:cs="Times New Roman"/>
          <w:sz w:val="24"/>
          <w:szCs w:val="24"/>
        </w:rPr>
        <w:t xml:space="preserve">n </w:t>
      </w:r>
      <w:r w:rsidR="00CA22DD">
        <w:rPr>
          <w:rFonts w:ascii="Times New Roman" w:hAnsi="Times New Roman" w:cs="Times New Roman"/>
          <w:sz w:val="24"/>
          <w:szCs w:val="24"/>
        </w:rPr>
        <w:t xml:space="preserve">many </w:t>
      </w:r>
      <w:r w:rsidR="00D11BE8" w:rsidRPr="00517449">
        <w:rPr>
          <w:rFonts w:ascii="Times New Roman" w:hAnsi="Times New Roman" w:cs="Times New Roman"/>
          <w:sz w:val="24"/>
          <w:szCs w:val="24"/>
        </w:rPr>
        <w:t>plant</w:t>
      </w:r>
      <w:r w:rsidR="00CA22DD">
        <w:rPr>
          <w:rFonts w:ascii="Times New Roman" w:hAnsi="Times New Roman" w:cs="Times New Roman"/>
          <w:sz w:val="24"/>
          <w:szCs w:val="24"/>
        </w:rPr>
        <w:t xml:space="preserve"> </w:t>
      </w:r>
      <w:r w:rsidR="00D11BE8" w:rsidRPr="00517449">
        <w:rPr>
          <w:rFonts w:ascii="Times New Roman" w:hAnsi="Times New Roman" w:cs="Times New Roman"/>
          <w:sz w:val="24"/>
          <w:szCs w:val="24"/>
        </w:rPr>
        <w:t>s</w:t>
      </w:r>
      <w:r w:rsidR="00CA22DD">
        <w:rPr>
          <w:rFonts w:ascii="Times New Roman" w:hAnsi="Times New Roman" w:cs="Times New Roman"/>
          <w:sz w:val="24"/>
          <w:szCs w:val="24"/>
        </w:rPr>
        <w:t xml:space="preserve">pecies , a concern because of </w:t>
      </w:r>
      <w:r w:rsidR="00D11BE8" w:rsidRPr="00517449">
        <w:rPr>
          <w:rFonts w:ascii="Times New Roman" w:hAnsi="Times New Roman" w:cs="Times New Roman"/>
          <w:sz w:val="24"/>
          <w:szCs w:val="24"/>
        </w:rPr>
        <w:t xml:space="preserve">the </w:t>
      </w:r>
      <w:r w:rsidR="00CA22DD">
        <w:rPr>
          <w:rFonts w:ascii="Times New Roman" w:hAnsi="Times New Roman" w:cs="Times New Roman"/>
          <w:sz w:val="24"/>
          <w:szCs w:val="24"/>
        </w:rPr>
        <w:t>substantial</w:t>
      </w:r>
      <w:r w:rsidR="00CA22DD"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t xml:space="preserve">declines in crop productivity that it can cause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{"citationID":"3CE2zshf","properties":{"formattedCitation":"(Troncoso-Rojas &amp; Tiznado-Hern\\uc0\\u225{}ndez, 2014)","plainCitation":"(Troncoso-Rojas &amp; Tiznado-Hernández, 2014)","noteIndex":0},"citationItems":[{"id":38945,"uris":["http://zotero.org/users/6275788/items/7BS23ULG"],"itemData":{"id":38945,"type":"chapter","archive":"DOI: 10.1016/B978-0-12-411552-1.00005-3","container-title":"Postharvest Decay","ISBN":"978-0-12-411552-1","language":"en","note":"describes alternaria alternata as pathogen. good pics and description of it and spores, good description of infection process","page":"147-187","publisher":"Elsevier","source":"DOI.org (Crossref)","title":"Alternaria alternata (Black Rot, Black Spot)","URL":"https://linkinghub.elsevier.com/retrieve/pii/B9780124115521000053","author":[{"family":"Troncoso-Rojas","given":"Rosalba"},{"family":"Tiznado-Hernández","given":"Martín Ernesto"}],"accessed":{"date-parts":[["2023",8,28]]},"issued":{"date-parts":[["2014"]]}}}],"schema":"https://github.com/citation-style-language/schema/raw/master/csl-citation.json"}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kern w:val="0"/>
          <w:sz w:val="24"/>
          <w:szCs w:val="24"/>
        </w:rPr>
        <w:t>(Troncoso-Rojas &amp; Tiznado-Hernández, 2014)</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t>
      </w:r>
      <w:r w:rsidR="00D11BE8" w:rsidRPr="00517449">
        <w:rPr>
          <w:rFonts w:ascii="Times New Roman" w:hAnsi="Times New Roman" w:cs="Times New Roman"/>
          <w:i/>
          <w:iCs/>
          <w:sz w:val="24"/>
          <w:szCs w:val="24"/>
        </w:rPr>
        <w:t>A</w:t>
      </w:r>
      <w:r w:rsidR="004852C7">
        <w:rPr>
          <w:rFonts w:ascii="Times New Roman" w:hAnsi="Times New Roman" w:cs="Times New Roman"/>
          <w:i/>
          <w:iCs/>
          <w:sz w:val="24"/>
          <w:szCs w:val="24"/>
        </w:rPr>
        <w:t xml:space="preserve">. </w:t>
      </w:r>
      <w:r w:rsidR="00D11BE8" w:rsidRPr="00517449">
        <w:rPr>
          <w:rFonts w:ascii="Times New Roman" w:hAnsi="Times New Roman" w:cs="Times New Roman"/>
          <w:i/>
          <w:iCs/>
          <w:sz w:val="24"/>
          <w:szCs w:val="24"/>
        </w:rPr>
        <w:t xml:space="preserve">alternata </w:t>
      </w:r>
      <w:r w:rsidR="00CA22DD" w:rsidRPr="004852C7">
        <w:rPr>
          <w:rFonts w:ascii="Times New Roman" w:hAnsi="Times New Roman" w:cs="Times New Roman"/>
          <w:sz w:val="24"/>
          <w:szCs w:val="24"/>
        </w:rPr>
        <w:t>also</w:t>
      </w:r>
      <w:r w:rsidR="00CA22DD">
        <w:rPr>
          <w:rFonts w:ascii="Times New Roman" w:hAnsi="Times New Roman" w:cs="Times New Roman"/>
          <w:i/>
          <w:iCs/>
          <w:sz w:val="24"/>
          <w:szCs w:val="24"/>
        </w:rPr>
        <w:t xml:space="preserve"> </w:t>
      </w:r>
      <w:r w:rsidR="00D11BE8" w:rsidRPr="00517449">
        <w:rPr>
          <w:rFonts w:ascii="Times New Roman" w:hAnsi="Times New Roman" w:cs="Times New Roman"/>
          <w:sz w:val="24"/>
          <w:szCs w:val="24"/>
        </w:rPr>
        <w:t xml:space="preserve">is considered a Dark Septate Endophyte (DSE), </w:t>
      </w:r>
      <w:r w:rsidR="006D20AE" w:rsidRPr="00517449">
        <w:rPr>
          <w:rFonts w:ascii="Times New Roman" w:hAnsi="Times New Roman" w:cs="Times New Roman"/>
          <w:sz w:val="24"/>
          <w:szCs w:val="24"/>
        </w:rPr>
        <w:t xml:space="preserve">which is </w:t>
      </w:r>
      <w:r w:rsidR="00D11BE8" w:rsidRPr="00517449">
        <w:rPr>
          <w:rFonts w:ascii="Times New Roman" w:hAnsi="Times New Roman" w:cs="Times New Roman"/>
          <w:sz w:val="24"/>
          <w:szCs w:val="24"/>
        </w:rPr>
        <w:t xml:space="preserve">a polyphyletic group of </w:t>
      </w:r>
      <w:r w:rsidR="00635298" w:rsidRPr="00517449">
        <w:rPr>
          <w:rFonts w:ascii="Times New Roman" w:hAnsi="Times New Roman" w:cs="Times New Roman"/>
          <w:sz w:val="24"/>
          <w:szCs w:val="24"/>
        </w:rPr>
        <w:t xml:space="preserve">ascomycete </w:t>
      </w:r>
      <w:r w:rsidR="00D11BE8" w:rsidRPr="00517449">
        <w:rPr>
          <w:rFonts w:ascii="Times New Roman" w:hAnsi="Times New Roman" w:cs="Times New Roman"/>
          <w:sz w:val="24"/>
          <w:szCs w:val="24"/>
        </w:rPr>
        <w:t>fungi defined by regular cross-walls among cells (septa) and dark</w:t>
      </w:r>
      <w:r w:rsidR="00CA22DD">
        <w:rPr>
          <w:rFonts w:ascii="Times New Roman" w:hAnsi="Times New Roman" w:cs="Times New Roman"/>
          <w:sz w:val="24"/>
          <w:szCs w:val="24"/>
        </w:rPr>
        <w:t xml:space="preserve">ly </w:t>
      </w:r>
      <w:r w:rsidR="00D11BE8" w:rsidRPr="00517449">
        <w:rPr>
          <w:rFonts w:ascii="Times New Roman" w:hAnsi="Times New Roman" w:cs="Times New Roman"/>
          <w:sz w:val="24"/>
          <w:szCs w:val="24"/>
        </w:rPr>
        <w:t>pigmented hyphae</w:t>
      </w:r>
      <w:r w:rsidR="00F23182"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fldChar w:fldCharType="begin"/>
      </w:r>
      <w:r w:rsidR="00F23182" w:rsidRPr="00517449">
        <w:rPr>
          <w:rFonts w:ascii="Times New Roman" w:hAnsi="Times New Roman" w:cs="Times New Roman"/>
          <w:sz w:val="24"/>
          <w:szCs w:val="24"/>
        </w:rPr>
        <w:instrText xml:space="preserve"> ADDIN ZOTERO_ITEM CSL_CITATION {"citationID":"YmlIkYXq","properties":{"formattedCitation":"(DeMers,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F23182" w:rsidRPr="00517449">
        <w:rPr>
          <w:rFonts w:ascii="Times New Roman" w:hAnsi="Times New Roman" w:cs="Times New Roman"/>
          <w:sz w:val="24"/>
          <w:szCs w:val="24"/>
        </w:rPr>
        <w:fldChar w:fldCharType="separate"/>
      </w:r>
      <w:r w:rsidR="00F23182" w:rsidRPr="00517449">
        <w:rPr>
          <w:rFonts w:ascii="Times New Roman" w:hAnsi="Times New Roman" w:cs="Times New Roman"/>
          <w:sz w:val="24"/>
          <w:szCs w:val="24"/>
        </w:rPr>
        <w:t>(DeMers, 2022)</w:t>
      </w:r>
      <w:r w:rsidR="00F23182"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While many DSE have been categorized as plant pathogens, there is increasing evidence that under certain conditions, these fungi </w:t>
      </w:r>
      <w:r w:rsidR="008105CC" w:rsidRPr="00517449">
        <w:rPr>
          <w:rFonts w:ascii="Times New Roman" w:hAnsi="Times New Roman" w:cs="Times New Roman"/>
          <w:sz w:val="24"/>
          <w:szCs w:val="24"/>
        </w:rPr>
        <w:t>can</w:t>
      </w:r>
      <w:r w:rsidR="00D11BE8" w:rsidRPr="00517449">
        <w:rPr>
          <w:rFonts w:ascii="Times New Roman" w:hAnsi="Times New Roman" w:cs="Times New Roman"/>
          <w:sz w:val="24"/>
          <w:szCs w:val="24"/>
        </w:rPr>
        <w:t xml:space="preserve"> form mutualisms with plants and improve plant growth </w:t>
      </w:r>
      <w:r w:rsidR="004852C7">
        <w:rPr>
          <w:rFonts w:ascii="Times New Roman" w:hAnsi="Times New Roman" w:cs="Times New Roman"/>
          <w:sz w:val="24"/>
          <w:szCs w:val="24"/>
        </w:rPr>
        <w:t xml:space="preserve">through improved access to soil resources including nitrogen, </w:t>
      </w:r>
      <w:commentRangeStart w:id="24"/>
      <w:r w:rsidR="00D11BE8" w:rsidRPr="00517449">
        <w:rPr>
          <w:rFonts w:ascii="Times New Roman" w:hAnsi="Times New Roman" w:cs="Times New Roman"/>
          <w:sz w:val="24"/>
          <w:szCs w:val="24"/>
        </w:rPr>
        <w:t>instead</w:t>
      </w:r>
      <w:commentRangeEnd w:id="24"/>
      <w:r w:rsidR="00CA22DD">
        <w:rPr>
          <w:rStyle w:val="CommentReference"/>
        </w:rPr>
        <w:commentReference w:id="24"/>
      </w:r>
      <w:r w:rsidR="00D11BE8" w:rsidRPr="00517449">
        <w:rPr>
          <w:rFonts w:ascii="Times New Roman" w:hAnsi="Times New Roman" w:cs="Times New Roman"/>
          <w:sz w:val="24"/>
          <w:szCs w:val="24"/>
        </w:rPr>
        <w:t xml:space="preserve"> of causing disease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{"citationID":"J5pX7Xg2","properties":{"formattedCitation":"(Berthelot et al., 2019; Netherway et al., 2024; Schulz &amp; Boyle, 2005)","plainCitation":"(Berthelot et al., 2019; Netherway et al., 2024; Schulz &amp; Boyle, 2005)","noteIndex":0},"citationItems":[{"id":38526,"uris":["http://zotero.org/users/6275788/items/PBPBGL69"],"itemData":{"id":38526,"type":"chapter","abstract":"Dark septate endophytes (DSEs) are ascomycetous fungi whose structure is characterised by dark melanised hyphae and microsclerotia located in plant roots. Associations with DSEs are commonly found in various biomes and plant taxa. Although DSEs are commonly recorded, the effects of their colonisation on plant growth and fitness are unclear. This chapter summarises the state of knowledge about DSEs from the literature and personal data. The effects of DSEs on plant growth range from parasitism to mutualism. They can promote plant growth by improving nutrition (e.g. solubilisation of minerals, degradation of complex carbon compounds), producing secondary metabolites (e.g. phytohormones, volatile organic compounds) and protecting against phytopathogens. More particularly, the high tolerance of DSEs to abiotic stress and their relatively high abundance in trace element-contaminated and other stressful habitats suggest that they may have an important function for host survival under these conditions. Finally, this chapter outlines why additional research is required in the emerging field of plant–DSE interactions to address future challenges.","container-title":"Endophytes for a Growing World","edition":"1","ISBN":"978-1-108-60766-7","language":"en","note":"review on 2019 knowledge of DSE.\ngood definition of DSE: “Dark septate endophytes (DSEs) are ascomycetous fungi whose structure is characterised by dark melanised hyphae and microsclerotia located in plant roots.”\ngpood reasoning for why DSE are not mycorrhizal","page":"143-164","publisher":"Cambridge University Press","source":"DOI.org (Crossref)","title":"From Darkness to Light: Emergence of the Mysterious Dark Septate Endophytes in Plant Growth Promotion and Stress Alleviation","title-short":"From Darkness to Light","URL":"https://www.cambridge.org/core/product/identifier/9781108607667%23CN-bp-7/type/book_part","editor":[{"family":"Hodkinson","given":"Trevor R."},{"family":"Doohan","given":"Fiona M."},{"family":"Saunders","given":"Matthew J."},{"family":"Murphy","given":"Brian R."}],"author":[{"family":"Berthelot","given":"Charlotte"},{"family":"Chalot","given":"Michel"},{"family":"Leyval","given":"Corinne"},{"family":"Blaudez","given":"Damien"}],"accessed":{"date-parts":[["2023",7,19]]},"issued":{"date-parts":[["2019",3,21]]}}},{"id":40922,"uris":["http://zotero.org/users/6275788/items/QRTYXTPU"],"itemData":{"id":40922,"type":"article-journal","abstract":"Abstract\n            Trees interact with a multitude of microbes through their roots and root symbionts such as mycorrhizal fungi and root endophytes. Here, we explore the role of fungal root symbionts as predictors of the soil and root-associated microbiomes of widespread broad-leaved trees across a European latitudinal gradient. Our results suggest that, alongside factors such as climate, soil, and vegetation properties, root colonization by ectomycorrhizal, arbuscular mycorrhizal, and dark septate endophytic fungi also shapes tree-associated microbiomes. Notably, the structure of root and soil microbiomes across our sites is more strongly and consistently associated with dark septate endophyte colonization than with mycorrhizal colonization and many abiotic factors. Root colonization by dark septate endophytes also has a consistent negative association with the relative abundance and diversity of nutrient cycling genes. Our study not only indicates that root-symbiotic interactions are an important factor structuring soil communities and functions in forest ecosystems, but also that the hitherto less studied dark septate endophytes are likely to be central players in these interactions.","container-title":"Nature Communications","DOI":"10.1038/s41467-023-44172-4","ISSN":"2041-1723","issue":"1","journalAbbreviation":"Nat Commun","language":"en","note":"DSE root colonization shape tree-associated microbiomes. Structure of root and soil microbiomes across sites is more strongly and consistenly associated with DSE colonization than with myc clonization and mnay abiotic factors. DSE root colonization has consistent neg association with nutrient cycling genes. DSE may suppress plant pathogens. \"To better understand DSE associations, their importance, and potential applications, we need more research characterizing, isolating, culturing, and re-inoculating plant roots with DSE\"","page":"159","source":"DOI.org (Crossref)","title":"Pervasive associations between dark septate endophytic fungi with tree root and soil microbiomes across Europe","volume":"15","author":[{"family":"Netherway","given":"Tarquin"},{"family":"Bengtsson","given":"Jan"},{"family":"Buegger","given":"Franz"},{"family":"Fritscher","given":"Joachim"},{"family":"Oja","given":"Jane"},{"family":"Pritsch","given":"Karin"},{"family":"Hildebrand","given":"Falk"},{"family":"Krab","given":"Eveline J."},{"family":"Bahram","given":"Mohammad"}],"issued":{"date-parts":[["2024",1,2]]}}},{"id":2589,"uris":["http://zotero.org/users/6275788/items/VHUJWCPQ"],"itemData":{"id":2589,"type":"article-journal","container-title":"Mycological Research","DOI":"10.1017/S095375620500273X","ISSN":"09537562","issue":"6","journalAbbreviation":"Mycological Research","language":"en","note":"hypothesize that fungal endophytes always have some degree of virulence. Balance of antagonism, no neutral interactions.","page":"661-686","source":"DOI.org (Crossref)","title":"The endophytic continuum","volume":"109","author":[{"family":"Schulz","given":"Barbara"},{"family":"Boyle","given":"Christine"}],"issued":{"date-parts":[["2005",6]]}}}],"schema":"https://github.com/citation-style-language/schema/raw/master/csl-citation.json"}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sz w:val="24"/>
          <w:szCs w:val="24"/>
        </w:rPr>
        <w:t>(Berthelot et al., 2019; Netherway et al., 2024; Schulz &amp; Boyle, 2005)</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Given that </w:t>
      </w:r>
      <w:r w:rsidR="00D11BE8" w:rsidRPr="00517449">
        <w:rPr>
          <w:rFonts w:ascii="Times New Roman" w:hAnsi="Times New Roman" w:cs="Times New Roman"/>
          <w:i/>
          <w:iCs/>
          <w:sz w:val="24"/>
          <w:szCs w:val="24"/>
        </w:rPr>
        <w:t xml:space="preserve">A. alternata </w:t>
      </w:r>
      <w:r w:rsidR="00D11BE8" w:rsidRPr="00517449">
        <w:rPr>
          <w:rFonts w:ascii="Times New Roman" w:hAnsi="Times New Roman" w:cs="Times New Roman"/>
          <w:sz w:val="24"/>
          <w:szCs w:val="24"/>
        </w:rPr>
        <w:t>is a globally</w:t>
      </w:r>
      <w:r w:rsidR="00CA22DD">
        <w:rPr>
          <w:rFonts w:ascii="Times New Roman" w:hAnsi="Times New Roman" w:cs="Times New Roman"/>
          <w:sz w:val="24"/>
          <w:szCs w:val="24"/>
        </w:rPr>
        <w:t xml:space="preserve"> distributed</w:t>
      </w:r>
      <w:r w:rsidR="00D11BE8" w:rsidRPr="00517449">
        <w:rPr>
          <w:rFonts w:ascii="Times New Roman" w:hAnsi="Times New Roman" w:cs="Times New Roman"/>
          <w:sz w:val="24"/>
          <w:szCs w:val="24"/>
        </w:rPr>
        <w:t xml:space="preserve"> </w:t>
      </w:r>
      <w:r w:rsidR="00CA22DD">
        <w:rPr>
          <w:rFonts w:ascii="Times New Roman" w:hAnsi="Times New Roman" w:cs="Times New Roman"/>
          <w:sz w:val="24"/>
          <w:szCs w:val="24"/>
        </w:rPr>
        <w:t>species</w:t>
      </w:r>
      <w:r w:rsidR="00CA22DD" w:rsidRPr="00517449">
        <w:rPr>
          <w:rFonts w:ascii="Times New Roman" w:hAnsi="Times New Roman" w:cs="Times New Roman"/>
          <w:sz w:val="24"/>
          <w:szCs w:val="24"/>
        </w:rPr>
        <w:t xml:space="preserve"> </w:t>
      </w:r>
      <w:r w:rsidR="006D20AE" w:rsidRPr="00517449">
        <w:rPr>
          <w:rFonts w:ascii="Times New Roman" w:hAnsi="Times New Roman" w:cs="Times New Roman"/>
          <w:sz w:val="24"/>
          <w:szCs w:val="24"/>
        </w:rPr>
        <w:fldChar w:fldCharType="begin"/>
      </w:r>
      <w:r w:rsidR="006D20AE" w:rsidRPr="00517449">
        <w:rPr>
          <w:rFonts w:ascii="Times New Roman" w:hAnsi="Times New Roman" w:cs="Times New Roman"/>
          <w:sz w:val="24"/>
          <w:szCs w:val="24"/>
        </w:rPr>
        <w:instrText xml:space="preserve"> ADDIN ZOTERO_ITEM CSL_CITATION {"citationID":"PvfkE465","properties":{"formattedCitation":"(DeMers,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6D20AE" w:rsidRPr="00517449">
        <w:rPr>
          <w:rFonts w:ascii="Times New Roman" w:hAnsi="Times New Roman" w:cs="Times New Roman"/>
          <w:sz w:val="24"/>
          <w:szCs w:val="24"/>
        </w:rPr>
        <w:fldChar w:fldCharType="separate"/>
      </w:r>
      <w:r w:rsidR="006D20AE" w:rsidRPr="00517449">
        <w:rPr>
          <w:rFonts w:ascii="Times New Roman" w:hAnsi="Times New Roman" w:cs="Times New Roman"/>
          <w:sz w:val="24"/>
          <w:szCs w:val="24"/>
        </w:rPr>
        <w:t>(DeMers, 2022)</w:t>
      </w:r>
      <w:r w:rsidR="006D20AE"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it is of interest to understand </w:t>
      </w:r>
      <w:r w:rsidR="00CA22DD">
        <w:rPr>
          <w:rFonts w:ascii="Times New Roman" w:hAnsi="Times New Roman" w:cs="Times New Roman"/>
          <w:sz w:val="24"/>
          <w:szCs w:val="24"/>
        </w:rPr>
        <w:t>the</w:t>
      </w:r>
      <w:r w:rsidR="00CA22DD"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t xml:space="preserve">conditions </w:t>
      </w:r>
      <w:r w:rsidR="00CA22DD">
        <w:rPr>
          <w:rFonts w:ascii="Times New Roman" w:hAnsi="Times New Roman" w:cs="Times New Roman"/>
          <w:sz w:val="24"/>
          <w:szCs w:val="24"/>
        </w:rPr>
        <w:t xml:space="preserve">that </w:t>
      </w:r>
      <w:r w:rsidR="00D11BE8" w:rsidRPr="00517449">
        <w:rPr>
          <w:rFonts w:ascii="Times New Roman" w:hAnsi="Times New Roman" w:cs="Times New Roman"/>
          <w:sz w:val="24"/>
          <w:szCs w:val="24"/>
        </w:rPr>
        <w:t xml:space="preserve">are conducive to its </w:t>
      </w:r>
      <w:r w:rsidR="00CA22DD">
        <w:rPr>
          <w:rFonts w:ascii="Times New Roman" w:hAnsi="Times New Roman" w:cs="Times New Roman"/>
          <w:sz w:val="24"/>
          <w:szCs w:val="24"/>
        </w:rPr>
        <w:t>function as</w:t>
      </w:r>
      <w:r w:rsidR="00D11BE8" w:rsidRPr="00517449">
        <w:rPr>
          <w:rFonts w:ascii="Times New Roman" w:hAnsi="Times New Roman" w:cs="Times New Roman"/>
          <w:sz w:val="24"/>
          <w:szCs w:val="24"/>
        </w:rPr>
        <w:t xml:space="preserve"> </w:t>
      </w:r>
      <w:ins w:id="25" w:author="Catherine A Gehring" w:date="2024-10-25T09:44:00Z">
        <w:r w:rsidR="00AA1B4D">
          <w:rPr>
            <w:rFonts w:ascii="Times New Roman" w:hAnsi="Times New Roman" w:cs="Times New Roman"/>
            <w:sz w:val="24"/>
            <w:szCs w:val="24"/>
          </w:rPr>
          <w:t xml:space="preserve">a </w:t>
        </w:r>
      </w:ins>
      <w:r w:rsidR="00D11BE8" w:rsidRPr="00517449">
        <w:rPr>
          <w:rFonts w:ascii="Times New Roman" w:hAnsi="Times New Roman" w:cs="Times New Roman"/>
          <w:sz w:val="24"/>
          <w:szCs w:val="24"/>
        </w:rPr>
        <w:t>mutualist instead of a pathogen</w:t>
      </w:r>
      <w:r w:rsidR="008105CC" w:rsidRPr="00517449">
        <w:rPr>
          <w:rFonts w:ascii="Times New Roman" w:hAnsi="Times New Roman" w:cs="Times New Roman"/>
          <w:sz w:val="24"/>
          <w:szCs w:val="24"/>
        </w:rPr>
        <w:t xml:space="preserve"> so </w:t>
      </w:r>
      <w:r w:rsidR="00CA22DD">
        <w:rPr>
          <w:rFonts w:ascii="Times New Roman" w:hAnsi="Times New Roman" w:cs="Times New Roman"/>
          <w:sz w:val="24"/>
          <w:szCs w:val="24"/>
        </w:rPr>
        <w:t xml:space="preserve">its management in agricultural settings can be improved. </w:t>
      </w:r>
    </w:p>
    <w:p w14:paraId="7CBEB79A" w14:textId="382C6A8F" w:rsidR="00E03AC3" w:rsidRPr="00517449" w:rsidRDefault="00D11BE8">
      <w:pPr>
        <w:rPr>
          <w:rFonts w:ascii="Times New Roman" w:hAnsi="Times New Roman" w:cs="Times New Roman"/>
          <w:sz w:val="24"/>
          <w:szCs w:val="24"/>
        </w:rPr>
      </w:pPr>
      <w:r w:rsidRPr="00517449">
        <w:rPr>
          <w:rFonts w:ascii="Times New Roman" w:hAnsi="Times New Roman" w:cs="Times New Roman"/>
          <w:sz w:val="24"/>
          <w:szCs w:val="24"/>
        </w:rPr>
        <w:tab/>
        <w:t xml:space="preserve">In this experiment, we assess the ability for an </w:t>
      </w:r>
      <w:r w:rsidRPr="00517449">
        <w:rPr>
          <w:rFonts w:ascii="Times New Roman" w:hAnsi="Times New Roman" w:cs="Times New Roman"/>
          <w:i/>
          <w:iCs/>
          <w:sz w:val="24"/>
          <w:szCs w:val="24"/>
        </w:rPr>
        <w:t>A. alternata</w:t>
      </w:r>
      <w:r w:rsidRPr="00517449">
        <w:rPr>
          <w:rFonts w:ascii="Times New Roman" w:hAnsi="Times New Roman" w:cs="Times New Roman"/>
          <w:sz w:val="24"/>
          <w:szCs w:val="24"/>
        </w:rPr>
        <w:t xml:space="preserve"> isolate</w:t>
      </w:r>
      <w:r w:rsidR="00F23182" w:rsidRPr="00517449">
        <w:rPr>
          <w:rFonts w:ascii="Times New Roman" w:hAnsi="Times New Roman" w:cs="Times New Roman"/>
          <w:sz w:val="24"/>
          <w:szCs w:val="24"/>
        </w:rPr>
        <w:t xml:space="preserve"> (GenBank Accession Number SUB14593255 germinator_fung_10x_B_2_F12 PQ284877)</w:t>
      </w:r>
      <w:r w:rsidRPr="00517449">
        <w:rPr>
          <w:rFonts w:ascii="Times New Roman" w:hAnsi="Times New Roman" w:cs="Times New Roman"/>
          <w:sz w:val="24"/>
          <w:szCs w:val="24"/>
        </w:rPr>
        <w:t xml:space="preserve"> to utilize inorganic and organic forms of nitrogen. </w:t>
      </w:r>
      <w:commentRangeStart w:id="26"/>
      <w:r w:rsidR="006D20AE" w:rsidRPr="00517449">
        <w:rPr>
          <w:rFonts w:ascii="Times New Roman" w:hAnsi="Times New Roman" w:cs="Times New Roman"/>
          <w:sz w:val="24"/>
          <w:szCs w:val="24"/>
        </w:rPr>
        <w:t>I</w:t>
      </w:r>
      <w:r w:rsidRPr="00517449">
        <w:rPr>
          <w:rFonts w:ascii="Times New Roman" w:hAnsi="Times New Roman" w:cs="Times New Roman"/>
          <w:sz w:val="24"/>
          <w:szCs w:val="24"/>
        </w:rPr>
        <w:t xml:space="preserve">t is vital to know if this fungus can use both forms of nitrogen because this will impact which forms of nitrogen are used and monitored in experiments. For example, stable isotopes of nitrogen are useful in tracing nitrogen movement in plant-fungal symbioses. However, it is unclear which form of nitrogen is </w:t>
      </w:r>
      <w:commentRangeEnd w:id="26"/>
      <w:r w:rsidR="00CA22DD">
        <w:rPr>
          <w:rStyle w:val="CommentReference"/>
        </w:rPr>
        <w:commentReference w:id="26"/>
      </w:r>
      <w:r w:rsidRPr="00517449">
        <w:rPr>
          <w:rFonts w:ascii="Times New Roman" w:hAnsi="Times New Roman" w:cs="Times New Roman"/>
          <w:sz w:val="24"/>
          <w:szCs w:val="24"/>
        </w:rPr>
        <w:t>best to use for these experiments</w:t>
      </w:r>
      <w:r w:rsidR="00533664"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t xml:space="preserve">despite </w:t>
      </w:r>
      <w:ins w:id="27" w:author="Catherine A Gehring" w:date="2024-10-25T09:45:00Z">
        <w:r w:rsidR="00AA1B4D">
          <w:rPr>
            <w:rFonts w:ascii="Times New Roman" w:hAnsi="Times New Roman" w:cs="Times New Roman"/>
            <w:sz w:val="24"/>
            <w:szCs w:val="24"/>
          </w:rPr>
          <w:t xml:space="preserve">previous work </w:t>
        </w:r>
      </w:ins>
      <w:del w:id="28" w:author="Catherine A Gehring" w:date="2024-10-25T09:45:00Z">
        <w:r w:rsidR="00F23182" w:rsidRPr="00517449" w:rsidDel="00AA1B4D">
          <w:rPr>
            <w:rFonts w:ascii="Times New Roman" w:hAnsi="Times New Roman" w:cs="Times New Roman"/>
            <w:sz w:val="24"/>
            <w:szCs w:val="24"/>
          </w:rPr>
          <w:delText xml:space="preserve">this work being done </w:delText>
        </w:r>
      </w:del>
      <w:r w:rsidR="00F23182" w:rsidRPr="00517449">
        <w:rPr>
          <w:rFonts w:ascii="Times New Roman" w:hAnsi="Times New Roman" w:cs="Times New Roman"/>
          <w:sz w:val="24"/>
          <w:szCs w:val="24"/>
        </w:rPr>
        <w:t xml:space="preserve">on other groups of fungi </w:t>
      </w:r>
      <w:r w:rsidR="00533664" w:rsidRPr="00517449">
        <w:rPr>
          <w:rFonts w:ascii="Times New Roman" w:hAnsi="Times New Roman" w:cs="Times New Roman"/>
          <w:sz w:val="24"/>
          <w:szCs w:val="24"/>
        </w:rPr>
        <w:fldChar w:fldCharType="begin"/>
      </w:r>
      <w:r w:rsidR="005921AD" w:rsidRPr="00517449">
        <w:rPr>
          <w:rFonts w:ascii="Times New Roman" w:hAnsi="Times New Roman" w:cs="Times New Roman"/>
          <w:sz w:val="24"/>
          <w:szCs w:val="24"/>
        </w:rPr>
        <w:instrText xml:space="preserve"> ADDIN ZOTERO_ITEM CSL_CITATION {"citationID":"KiAMvQDq","properties":{"formattedCitation":"(Finlay et al., 1992; Hawkins et al., 2000; He et al., 2003; Newsham, 2011; Upson et al., 2009)","plainCitation":"(Finlay et al., 1992; Hawkins et al., 2000; He et al., 2003; Newsham, 2011; Upson et al., 2009)","noteIndex":0},"citationItems":[{"id":43025,"uris":["http://zotero.org/users/6275788/items/RMAMZQS3"],"itemData":{"id":43025,"type":"article-journal","abstract":"The growth of ten species of ectomycorrhizal fungi was measured in liquid media containing different organic and inorganic nitrogen sources. All fungi grew well on ammonium. Growth on nitrate was generally lower, although there was considerable variation between different isolates of the same species. Suillus variegatus, Piloderma croceum, Paxillus involutus, Hebeloma crustuliniforme and unidentified pink and white isolates often grew as well on organic nitrogen sources as on ammonium. Growth of the other species was more variable. Isolates of Thelephora terrestris and Lactarius rufus varied in their ability to use bovine serum albumen (BSA) but two Laccaria species were poor at using the protein as a nitrogen source. The ability of mycorrhizal and nonmycorrhizal Pinus contorta Dougl. ex Loud, plants to utilize BSA was also examined. Non-mycorrhizal plants and mycorrhizal plants infected with either T. terrestris or the unidentified pink ectomycorrhizal symbiont were supplied either with ammonium or with BSA. Growth of plants supplied with BSA was significantly increased by mycorrhizal infection with the pink symbiont and not significantly different from that of plants supplied with ammonium, but non-mycorrhizal plants were unable to use the protein as a nitrogen source and had significantly lower yields and nitrogen contents than infected plants. In contrast, mycorrhizal infection with T. terrestris had no effect on growth or nitrogen contents of plants supplied with protein. The results are discussed in relation to possible physiological differences between ectomycorrhizal fungi occurring at different successional stages of forest development.","container-title":"New Phytologist","DOI":"10.1111/j.1469-8137.1992.tb01063.x","ISSN":"0028-646X, 1469-8137","issue":"1","journalAbbreviation":"New Phytologist","language":"en","license":"http://onlinelibrary.wiley.com/termsAndConditions#vor","page":"105-115","source":"DOI.org (Crossref)","title":"Utilization of organic and inorganic nitrogen sources by ectomycorrhizal fungi in pure culture and in symbiosis with &lt;i&gt;Pinus contorta&lt;/i&gt; Dougl. ex Loud.","volume":"120","author":[{"family":"Finlay","given":"R. D."},{"family":"Frostegård","given":"Å."},{"family":"Sonnerfeldt","given":"A.‐M."}],"issued":{"date-parts":[["1992",1]]}}},{"id":43021,"uris":["http://zotero.org/users/6275788/items/8APEUBG5"],"itemData":{"id":43021,"type":"article-journal","abstract":"New information on N uptake and transport of inorganic and organic N in arbuscular mycorrhizal fungi is reviewed here. Hyphae of the arbuscular mycorrhizal fungus Glomus mosseae (Nicol. and Gerd.) Gerd. and Trappe (BEG 107) were shown to transport N supplied as 15N-Gly to wheat plants after a 48 h labelling period in semi-hydroponic (Perlite), non-sterile, compartmentalised pot cultures. Of the 15N supplied to hyphae in pot cultures over 48 h, 0.2 and 6% was transported to plants supplied with insufﬁcient N or sufﬁcient N, respectively. The increased 15N uptake at the higher N supply was related to the higher hyphal length density at the higher N supply. These ﬁndings were supported by results from in vitro and monoxenic studies. Excised hyphae from four Glomus isolates (BEG 84, 107, 108 and 110) acquired N from both inorganic (15NH415NO3, 15NO3− or 15NH4+) and organic (15NGly and 15N-Glu, except in BEG 84 where amino acid uptake was not tested) sources in vitro during short-term experiments. Conﬁrming these studies under sterile conditions where no bacterial mineralisation of organic N occurred, monoxenic cultures of Glomus intraradices Schenk and Smith were shown to transport N from organic sources (15N-Gly and 15N-Glu) to Ri T-DNA transformed, AM-colonised carrot roots in a long-term experiment. The higher N uptake (also from organic N) by isolates from nutrient poor sites (BEG 108 and 110) compared to that from a conventional agricultural ﬁeld implied that ecotypic differences occur. Although the arbuscular mycorrhizal isolates used contributed to the acquisition of N from both inorganic and organic sources by the host plants/roots used, this was not enough to increase the N nutritional status of the mycorrhizal compared to non-mycorrhizal hosts.","DOI":"10.1023/a:1026500810385","language":"en","source":"Zotero","title":"Uptake and transport of organic and inorganic nitrogen by arbuscular mycorrhizal fungi","author":[{"family":"Hawkins","given":"Heidi-Jayne"},{"family":"Johansen","given":"Anders"},{"family":"George","given":"Eckhard"}],"issued":{"date-parts":[["2000"]]}}},{"id":1184,"uris":["http://zotero.org/users/6275788/items/ZJLUV8C5"],"itemData":{"id":1184,"type":"article-journal","container-title":"Critical Reviews in Plant Sciences","DOI":"10.1080/713608315","ISSN":"0735-2689, 1549-7836","issue":"6","journalAbbreviation":"Critical Reviews in Plant Sciences","language":"en","note":"\"The symbiosis is obligate for an organism that is unable to survive and reproduce without its living partner, and facultative if it is able to do so when its living partner is absent\"\ndescribes emf as facultative\ngood review of N movement between N-fixers and non-N-fixers. In 2003, unknown whether significant amounts of N being moved\nnitrate and ammonium are most readily avaulable forms of inorganic N for plants and fungi. Nitrate more common in ag because of rapid nitrification of nh4; nh4 more common in undisturbed or acidic soils and NO3 almost absent. NH4 can be assimilates (inorganic to organix) directly by plants, no3 must be reduced to nh4 before assimilation. NO3 highly mobile in soils","page":"531-567","source":"DOI.org (Crossref)","title":"Nitrogen Transfer Within and Between Plants Through Common Mycorrhizal Networks (CMNs)","volume":"22","author":[{"family":"He","given":"Xin-Hua"},{"family":"Critchley","given":"Christa"},{"family":"Bledsoe","given":"Caroline"}],"issued":{"date-parts":[["2003",10]]}}},{"id":38540,"uris":["http://zotero.org/users/6275788/items/36Q6RZ7Y"],"itemData":{"id":38540,"type":"article-journal","container-title":"New Phytologist","DOI":"10.1111/j.1469-8137.2010.03611.x","ISSN":"0028-646X, 1469-8137","issue":"3","journalAbbreviation":"New Phytologist","language":"en","note":"DSE improve plant growth relative to sterile controls (total, shoot, and root biomass, shoot N and P). DSE don't affect plant growth when inorganic N is supplied","page":"783-793","source":"DOI.org (Crossref)","title":"A meta‐analysis of plant responses to dark septate root endophytes","volume":"190","author":[{"family":"Newsham","given":"K. K."}],"issued":{"date-parts":[["2011",5]]}}},{"id":8332,"uris":["http://zotero.org/users/6275788/items/UAQCWEGP"],"itemData":{"id":8332,"type":"article-journal","archive_location":"WOS:000270895900001","container-title":"MYCORRHIZA","DOI":"10.1007/s00572-009-0260-3","ISSN":"0940-6360","issue":"1","page":"1-11","title":"Nitrogen form influences the response of Deschampsia antarctica to dark septate root endophytes","volume":"20","author":[{"family":"Upson","given":"R"},{"family":"Read","given":"DJ"},{"family":"Newsham","given":"KK"}],"issued":{"date-parts":[["2009",11]]}}}],"schema":"https://github.com/citation-style-language/schema/raw/master/csl-citation.json"} </w:instrText>
      </w:r>
      <w:r w:rsidR="00533664" w:rsidRPr="00517449">
        <w:rPr>
          <w:rFonts w:ascii="Times New Roman" w:hAnsi="Times New Roman" w:cs="Times New Roman"/>
          <w:sz w:val="24"/>
          <w:szCs w:val="24"/>
        </w:rPr>
        <w:fldChar w:fldCharType="separate"/>
      </w:r>
      <w:r w:rsidR="005921AD" w:rsidRPr="00517449">
        <w:rPr>
          <w:rFonts w:ascii="Times New Roman" w:hAnsi="Times New Roman" w:cs="Times New Roman"/>
          <w:sz w:val="24"/>
          <w:szCs w:val="24"/>
        </w:rPr>
        <w:t>(Finlay et al., 1992; Hawkins et al., 2000; He et al., 2003; Newsham, 2011; Upson et al., 2009)</w:t>
      </w:r>
      <w:r w:rsidR="00533664" w:rsidRPr="00517449">
        <w:rPr>
          <w:rFonts w:ascii="Times New Roman" w:hAnsi="Times New Roman" w:cs="Times New Roman"/>
          <w:sz w:val="24"/>
          <w:szCs w:val="24"/>
        </w:rPr>
        <w:fldChar w:fldCharType="end"/>
      </w:r>
      <w:r w:rsidRPr="00517449">
        <w:rPr>
          <w:rFonts w:ascii="Times New Roman" w:hAnsi="Times New Roman" w:cs="Times New Roman"/>
          <w:sz w:val="24"/>
          <w:szCs w:val="24"/>
        </w:rPr>
        <w:t xml:space="preserve">. </w:t>
      </w:r>
      <w:r w:rsidR="004852C7">
        <w:rPr>
          <w:rFonts w:ascii="Times New Roman" w:hAnsi="Times New Roman" w:cs="Times New Roman"/>
          <w:sz w:val="24"/>
          <w:szCs w:val="24"/>
        </w:rPr>
        <w:t xml:space="preserve">Additionally, nitrogen is an important nutrient for </w:t>
      </w:r>
      <w:r w:rsidR="004852C7">
        <w:rPr>
          <w:rFonts w:ascii="Times New Roman" w:hAnsi="Times New Roman" w:cs="Times New Roman"/>
          <w:sz w:val="24"/>
          <w:szCs w:val="24"/>
        </w:rPr>
        <w:lastRenderedPageBreak/>
        <w:t>plant growth, and its use by different fungi and plants is important in agricultural settings where resources and fungal growth a</w:t>
      </w:r>
      <w:ins w:id="29" w:author="Catherine A Gehring" w:date="2024-10-25T09:45:00Z">
        <w:r w:rsidR="00AA1B4D">
          <w:rPr>
            <w:rFonts w:ascii="Times New Roman" w:hAnsi="Times New Roman" w:cs="Times New Roman"/>
            <w:sz w:val="24"/>
            <w:szCs w:val="24"/>
          </w:rPr>
          <w:t>re</w:t>
        </w:r>
      </w:ins>
      <w:del w:id="30" w:author="Catherine A Gehring" w:date="2024-10-25T09:45:00Z">
        <w:r w:rsidR="004852C7" w:rsidDel="00AA1B4D">
          <w:rPr>
            <w:rFonts w:ascii="Times New Roman" w:hAnsi="Times New Roman" w:cs="Times New Roman"/>
            <w:sz w:val="24"/>
            <w:szCs w:val="24"/>
          </w:rPr>
          <w:delText>nd</w:delText>
        </w:r>
      </w:del>
      <w:r w:rsidR="004852C7">
        <w:rPr>
          <w:rFonts w:ascii="Times New Roman" w:hAnsi="Times New Roman" w:cs="Times New Roman"/>
          <w:sz w:val="24"/>
          <w:szCs w:val="24"/>
        </w:rPr>
        <w:t xml:space="preserve"> monitored closely.</w:t>
      </w:r>
    </w:p>
    <w:p w14:paraId="7873AA2A" w14:textId="4BDB984C" w:rsidR="00732D6D" w:rsidRPr="00517449" w:rsidRDefault="005921AD" w:rsidP="00BC14A9">
      <w:pPr>
        <w:rPr>
          <w:rFonts w:ascii="Times New Roman" w:hAnsi="Times New Roman" w:cs="Times New Roman"/>
          <w:sz w:val="24"/>
          <w:szCs w:val="24"/>
        </w:rPr>
      </w:pPr>
      <w:r w:rsidRPr="00517449">
        <w:rPr>
          <w:rFonts w:ascii="Times New Roman" w:hAnsi="Times New Roman" w:cs="Times New Roman"/>
          <w:sz w:val="24"/>
          <w:szCs w:val="24"/>
        </w:rPr>
        <w:tab/>
      </w:r>
      <w:r w:rsidR="00F23182" w:rsidRPr="00517449">
        <w:rPr>
          <w:rFonts w:ascii="Times New Roman" w:hAnsi="Times New Roman" w:cs="Times New Roman"/>
          <w:sz w:val="24"/>
          <w:szCs w:val="24"/>
        </w:rPr>
        <w:t xml:space="preserve">In this laboratory experiment, we grew the </w:t>
      </w:r>
      <w:r w:rsidR="00F23182" w:rsidRPr="00517449">
        <w:rPr>
          <w:rFonts w:ascii="Times New Roman" w:hAnsi="Times New Roman" w:cs="Times New Roman"/>
          <w:i/>
          <w:iCs/>
          <w:sz w:val="24"/>
          <w:szCs w:val="24"/>
        </w:rPr>
        <w:t xml:space="preserve">A. alternata </w:t>
      </w:r>
      <w:r w:rsidR="00F23182" w:rsidRPr="00517449">
        <w:rPr>
          <w:rFonts w:ascii="Times New Roman" w:hAnsi="Times New Roman" w:cs="Times New Roman"/>
          <w:sz w:val="24"/>
          <w:szCs w:val="24"/>
        </w:rPr>
        <w:t xml:space="preserve">isolate in nitrogen-free media and amended it with either organic or inorganic nitrogen. </w:t>
      </w:r>
      <w:commentRangeStart w:id="31"/>
      <w:r w:rsidRPr="00517449">
        <w:rPr>
          <w:rFonts w:ascii="Times New Roman" w:hAnsi="Times New Roman" w:cs="Times New Roman"/>
          <w:sz w:val="24"/>
          <w:szCs w:val="24"/>
        </w:rPr>
        <w:t xml:space="preserve">We hypothesized that the fungus would be better able to use organic forms of nitrogen because of the fungus being a plant-symbiont which </w:t>
      </w:r>
      <w:r w:rsidR="004852C7">
        <w:rPr>
          <w:rFonts w:ascii="Times New Roman" w:hAnsi="Times New Roman" w:cs="Times New Roman"/>
          <w:sz w:val="24"/>
          <w:szCs w:val="24"/>
        </w:rPr>
        <w:t xml:space="preserve">improves plant access to nitrogen, although through unclear mechanisms </w:t>
      </w:r>
      <w:r w:rsidR="004852C7">
        <w:rPr>
          <w:rFonts w:ascii="Times New Roman" w:hAnsi="Times New Roman" w:cs="Times New Roman"/>
          <w:sz w:val="24"/>
          <w:szCs w:val="24"/>
        </w:rPr>
        <w:fldChar w:fldCharType="begin"/>
      </w:r>
      <w:r w:rsidR="004852C7">
        <w:rPr>
          <w:rFonts w:ascii="Times New Roman" w:hAnsi="Times New Roman" w:cs="Times New Roman"/>
          <w:sz w:val="24"/>
          <w:szCs w:val="24"/>
        </w:rPr>
        <w:instrText xml:space="preserve"> ADDIN ZOTERO_ITEM CSL_CITATION {"citationID":"AszqxzNM","properties":{"formattedCitation":"(Di Martino et al., 2022; Newsham, 2011)","plainCitation":"(Di Martino et al., 2022; Newsham, 2011)","noteIndex":0},"citationItems":[{"id":7684,"uris":["http://zotero.org/users/6275788/items/KDU39VLI"],"itemData":{"id":7684,"type":"article-journal","archive_location":"WOS:000781328400001","container-title":"PLANTS-BASEL","DOI":"10.3390/plants11070924","ISSN":"2223-7747","issue":"7","note":"mycorrhizal plants assimilate inroganic N better than non-mycorrhizal controls. More DSE colonization when mycorrhizae are present","title":"Mycorrhized Wheat Plants and Nitrogen Assimilation in Coexistence and Antagonism with Spontaneous Colonization of Pathogenic and Saprophytic Fungi in a Soil of Low Fertility","volume":"11","author":[{"family":"Di Martino","given":"C"},{"family":"Torino","given":"V"},{"family":"Minotti","given":"P"},{"family":"Pietrantonio","given":"L"},{"family":"Del Grosso","given":"C"},{"family":"Palmieri","given":"D"},{"family":"Palumbo","given":"G"},{"family":"Crawford","given":"TW"},{"family":"Carfagna","given":"S"}],"issued":{"date-parts":[["2022",4]]}}},{"id":38540,"uris":["http://zotero.org/users/6275788/items/36Q6RZ7Y"],"itemData":{"id":38540,"type":"article-journal","container-title":"New Phytologist","DOI":"10.1111/j.1469-8137.2010.03611.x","ISSN":"0028-646X, 1469-8137","issue":"3","journalAbbreviation":"New Phytologist","language":"en","note":"DSE improve plant growth relative to sterile controls (total, shoot, and root biomass, shoot N and P). DSE don't affect plant growth when inorganic N is supplied","page":"783-793","source":"DOI.org (Crossref)","title":"A meta‐analysis of plant responses to dark septate root endophytes","volume":"190","author":[{"family":"Newsham","given":"K. K."}],"issued":{"date-parts":[["2011",5]]}}}],"schema":"https://github.com/citation-style-language/schema/raw/master/csl-citation.json"} </w:instrText>
      </w:r>
      <w:r w:rsidR="004852C7">
        <w:rPr>
          <w:rFonts w:ascii="Times New Roman" w:hAnsi="Times New Roman" w:cs="Times New Roman"/>
          <w:sz w:val="24"/>
          <w:szCs w:val="24"/>
        </w:rPr>
        <w:fldChar w:fldCharType="separate"/>
      </w:r>
      <w:r w:rsidR="004852C7" w:rsidRPr="004852C7">
        <w:rPr>
          <w:rFonts w:ascii="Times New Roman" w:hAnsi="Times New Roman" w:cs="Times New Roman"/>
          <w:sz w:val="24"/>
        </w:rPr>
        <w:t>(Di Martino et al., 2022; Newsham, 2011)</w:t>
      </w:r>
      <w:r w:rsidR="004852C7">
        <w:rPr>
          <w:rFonts w:ascii="Times New Roman" w:hAnsi="Times New Roman" w:cs="Times New Roman"/>
          <w:sz w:val="24"/>
          <w:szCs w:val="24"/>
        </w:rPr>
        <w:fldChar w:fldCharType="end"/>
      </w:r>
      <w:r w:rsidRPr="00517449">
        <w:rPr>
          <w:rFonts w:ascii="Times New Roman" w:hAnsi="Times New Roman" w:cs="Times New Roman"/>
          <w:sz w:val="24"/>
          <w:szCs w:val="24"/>
        </w:rPr>
        <w:t>.</w:t>
      </w:r>
      <w:commentRangeEnd w:id="31"/>
      <w:r w:rsidR="00CA22DD">
        <w:rPr>
          <w:rStyle w:val="CommentReference"/>
        </w:rPr>
        <w:commentReference w:id="31"/>
      </w:r>
      <w:r w:rsidRPr="00517449">
        <w:rPr>
          <w:rFonts w:ascii="Times New Roman" w:hAnsi="Times New Roman" w:cs="Times New Roman"/>
          <w:sz w:val="24"/>
          <w:szCs w:val="24"/>
        </w:rPr>
        <w:t xml:space="preserve"> In contrast to our expectation, </w:t>
      </w:r>
      <w:r w:rsidR="00BC14A9" w:rsidRPr="00517449">
        <w:rPr>
          <w:rFonts w:ascii="Times New Roman" w:hAnsi="Times New Roman" w:cs="Times New Roman"/>
          <w:sz w:val="24"/>
          <w:szCs w:val="24"/>
        </w:rPr>
        <w:t>t</w:t>
      </w:r>
      <w:r w:rsidR="00732D6D" w:rsidRPr="00517449">
        <w:rPr>
          <w:rFonts w:ascii="Times New Roman" w:hAnsi="Times New Roman" w:cs="Times New Roman"/>
          <w:sz w:val="24"/>
          <w:szCs w:val="24"/>
        </w:rPr>
        <w:t>he fungal isolate</w:t>
      </w:r>
      <w:r w:rsidR="00BC14A9" w:rsidRPr="00517449">
        <w:rPr>
          <w:rFonts w:ascii="Times New Roman" w:hAnsi="Times New Roman" w:cs="Times New Roman"/>
          <w:sz w:val="24"/>
          <w:szCs w:val="24"/>
        </w:rPr>
        <w:t>’s</w:t>
      </w:r>
      <w:r w:rsidR="00732D6D" w:rsidRPr="00517449">
        <w:rPr>
          <w:rFonts w:ascii="Times New Roman" w:hAnsi="Times New Roman" w:cs="Times New Roman"/>
          <w:sz w:val="24"/>
          <w:szCs w:val="24"/>
        </w:rPr>
        <w:t xml:space="preserve"> </w:t>
      </w:r>
      <w:r w:rsidR="00BC14A9" w:rsidRPr="00517449">
        <w:rPr>
          <w:rFonts w:ascii="Times New Roman" w:hAnsi="Times New Roman" w:cs="Times New Roman"/>
          <w:sz w:val="24"/>
          <w:szCs w:val="24"/>
        </w:rPr>
        <w:t>growth was</w:t>
      </w:r>
      <w:r w:rsidR="00732D6D" w:rsidRPr="00517449">
        <w:rPr>
          <w:rFonts w:ascii="Times New Roman" w:hAnsi="Times New Roman" w:cs="Times New Roman"/>
          <w:sz w:val="24"/>
          <w:szCs w:val="24"/>
        </w:rPr>
        <w:t xml:space="preserve"> significantly</w:t>
      </w:r>
      <w:r w:rsidR="00BC14A9" w:rsidRPr="00517449">
        <w:rPr>
          <w:rFonts w:ascii="Times New Roman" w:hAnsi="Times New Roman" w:cs="Times New Roman"/>
          <w:sz w:val="24"/>
          <w:szCs w:val="24"/>
        </w:rPr>
        <w:t xml:space="preserve"> higher</w:t>
      </w:r>
      <w:r w:rsidR="00732D6D" w:rsidRPr="00517449">
        <w:rPr>
          <w:rFonts w:ascii="Times New Roman" w:hAnsi="Times New Roman" w:cs="Times New Roman"/>
          <w:sz w:val="24"/>
          <w:szCs w:val="24"/>
        </w:rPr>
        <w:t xml:space="preserve"> in the inorganic nitrogen media than in the organic nitrogen media </w:t>
      </w:r>
      <w:commentRangeStart w:id="32"/>
      <w:r w:rsidR="00732D6D" w:rsidRPr="00517449">
        <w:rPr>
          <w:rFonts w:ascii="Times New Roman" w:hAnsi="Times New Roman" w:cs="Times New Roman"/>
          <w:sz w:val="24"/>
          <w:szCs w:val="24"/>
        </w:rPr>
        <w:t>(</w:t>
      </w:r>
      <w:r w:rsidR="00530034">
        <w:rPr>
          <w:rFonts w:ascii="Times New Roman" w:hAnsi="Times New Roman" w:cs="Times New Roman"/>
          <w:sz w:val="24"/>
          <w:szCs w:val="24"/>
        </w:rPr>
        <w:t>Welch Two Sample t-test</w:t>
      </w:r>
      <w:r w:rsidR="00530034" w:rsidRPr="00517449">
        <w:rPr>
          <w:rFonts w:ascii="Times New Roman" w:hAnsi="Times New Roman" w:cs="Times New Roman"/>
          <w:sz w:val="24"/>
          <w:szCs w:val="24"/>
        </w:rPr>
        <w:t>;</w:t>
      </w:r>
      <w:r w:rsidR="00530034">
        <w:rPr>
          <w:rFonts w:ascii="Times New Roman" w:hAnsi="Times New Roman" w:cs="Times New Roman"/>
          <w:sz w:val="24"/>
          <w:szCs w:val="24"/>
        </w:rPr>
        <w:t xml:space="preserve"> </w:t>
      </w:r>
      <w:proofErr w:type="spellStart"/>
      <w:r w:rsidR="004852C7">
        <w:rPr>
          <w:rFonts w:ascii="Times New Roman" w:hAnsi="Times New Roman" w:cs="Times New Roman"/>
          <w:sz w:val="24"/>
          <w:szCs w:val="24"/>
        </w:rPr>
        <w:t>mean</w:t>
      </w:r>
      <w:r w:rsidR="00530034">
        <w:rPr>
          <w:rFonts w:ascii="Times New Roman" w:hAnsi="Times New Roman" w:cs="Times New Roman"/>
          <w:sz w:val="24"/>
          <w:szCs w:val="24"/>
          <w:vertAlign w:val="subscript"/>
        </w:rPr>
        <w:t>Ammonium</w:t>
      </w:r>
      <w:proofErr w:type="spellEnd"/>
      <w:r w:rsidR="00530034">
        <w:rPr>
          <w:rFonts w:ascii="Times New Roman" w:hAnsi="Times New Roman" w:cs="Times New Roman"/>
          <w:sz w:val="24"/>
          <w:szCs w:val="24"/>
          <w:vertAlign w:val="subscript"/>
        </w:rPr>
        <w:t xml:space="preserve"> Sulfate</w:t>
      </w:r>
      <w:r w:rsidR="00530034" w:rsidRPr="00512B61">
        <w:rPr>
          <w:rFonts w:ascii="Times New Roman" w:hAnsi="Times New Roman" w:cs="Times New Roman"/>
          <w:sz w:val="24"/>
          <w:szCs w:val="24"/>
        </w:rPr>
        <w:t xml:space="preserve"> = 0.0525975</w:t>
      </w:r>
      <w:r w:rsidR="00530034">
        <w:rPr>
          <w:rFonts w:ascii="Times New Roman" w:hAnsi="Times New Roman" w:cs="Times New Roman"/>
          <w:sz w:val="24"/>
          <w:szCs w:val="24"/>
        </w:rPr>
        <w:t xml:space="preserve">; </w:t>
      </w:r>
      <w:proofErr w:type="spellStart"/>
      <w:r w:rsidR="004852C7">
        <w:rPr>
          <w:rFonts w:ascii="Times New Roman" w:hAnsi="Times New Roman" w:cs="Times New Roman"/>
          <w:sz w:val="24"/>
          <w:szCs w:val="24"/>
        </w:rPr>
        <w:t>mean</w:t>
      </w:r>
      <w:r w:rsidR="00530034">
        <w:rPr>
          <w:rFonts w:ascii="Times New Roman" w:hAnsi="Times New Roman" w:cs="Times New Roman"/>
          <w:sz w:val="24"/>
          <w:szCs w:val="24"/>
          <w:vertAlign w:val="subscript"/>
        </w:rPr>
        <w:t>Urea</w:t>
      </w:r>
      <w:proofErr w:type="spellEnd"/>
      <w:r w:rsidR="00530034" w:rsidRPr="00512B61">
        <w:rPr>
          <w:rFonts w:ascii="Times New Roman" w:hAnsi="Times New Roman" w:cs="Times New Roman"/>
          <w:sz w:val="24"/>
          <w:szCs w:val="24"/>
        </w:rPr>
        <w:t xml:space="preserve"> = 0.0099475; t(5.3753) = 8.3</w:t>
      </w:r>
      <w:r w:rsidR="00530034">
        <w:rPr>
          <w:rFonts w:ascii="Times New Roman" w:hAnsi="Times New Roman" w:cs="Times New Roman"/>
          <w:sz w:val="24"/>
          <w:szCs w:val="24"/>
        </w:rPr>
        <w:t>487</w:t>
      </w:r>
      <w:r w:rsidR="00530034" w:rsidRPr="00512B61">
        <w:rPr>
          <w:rFonts w:ascii="Times New Roman" w:hAnsi="Times New Roman" w:cs="Times New Roman"/>
          <w:sz w:val="24"/>
          <w:szCs w:val="24"/>
        </w:rPr>
        <w:t>, p = 0.000</w:t>
      </w:r>
      <w:r w:rsidR="00530034">
        <w:rPr>
          <w:rFonts w:ascii="Times New Roman" w:hAnsi="Times New Roman" w:cs="Times New Roman"/>
          <w:sz w:val="24"/>
          <w:szCs w:val="24"/>
        </w:rPr>
        <w:t>3</w:t>
      </w:r>
      <w:r w:rsidR="00732D6D" w:rsidRPr="00517449">
        <w:rPr>
          <w:rFonts w:ascii="Times New Roman" w:hAnsi="Times New Roman" w:cs="Times New Roman"/>
          <w:sz w:val="24"/>
          <w:szCs w:val="24"/>
        </w:rPr>
        <w:t>).</w:t>
      </w:r>
      <w:commentRangeEnd w:id="32"/>
      <w:r w:rsidR="00AA1B4D">
        <w:rPr>
          <w:rStyle w:val="CommentReference"/>
        </w:rPr>
        <w:commentReference w:id="32"/>
      </w:r>
      <w:r w:rsidR="00732D6D" w:rsidRPr="00517449">
        <w:rPr>
          <w:rFonts w:ascii="Times New Roman" w:hAnsi="Times New Roman" w:cs="Times New Roman"/>
          <w:sz w:val="24"/>
          <w:szCs w:val="24"/>
        </w:rPr>
        <w:t xml:space="preserve"> While other sources of inorganic and organic nitrogen should be tested to determine fungal preference between the two types of nitrogen, it is clear that the fungus not only utilize</w:t>
      </w:r>
      <w:r w:rsidR="006D20AE" w:rsidRPr="00517449">
        <w:rPr>
          <w:rFonts w:ascii="Times New Roman" w:hAnsi="Times New Roman" w:cs="Times New Roman"/>
          <w:sz w:val="24"/>
          <w:szCs w:val="24"/>
        </w:rPr>
        <w:t>d</w:t>
      </w:r>
      <w:r w:rsidR="00732D6D" w:rsidRPr="00517449">
        <w:rPr>
          <w:rFonts w:ascii="Times New Roman" w:hAnsi="Times New Roman" w:cs="Times New Roman"/>
          <w:sz w:val="24"/>
          <w:szCs w:val="24"/>
        </w:rPr>
        <w:t xml:space="preserve"> an inorganic nitrogen source, but it also grew better with the inorganic nitrogen source than with the organic nitrogen source in this experiment. </w:t>
      </w:r>
    </w:p>
    <w:p w14:paraId="08541482" w14:textId="25BBAA80" w:rsidR="00732D6D" w:rsidRPr="00517449" w:rsidRDefault="00732D6D" w:rsidP="00732D6D">
      <w:pPr>
        <w:rPr>
          <w:rFonts w:ascii="Times New Roman" w:hAnsi="Times New Roman" w:cs="Times New Roman"/>
          <w:sz w:val="24"/>
          <w:szCs w:val="24"/>
        </w:rPr>
      </w:pPr>
      <w:r w:rsidRPr="00517449">
        <w:rPr>
          <w:rFonts w:ascii="Times New Roman" w:hAnsi="Times New Roman" w:cs="Times New Roman"/>
          <w:sz w:val="24"/>
          <w:szCs w:val="24"/>
        </w:rPr>
        <w:tab/>
        <w:t xml:space="preserve">This finding is relevant to a multitude of experiments, including those which aim to use stable isotopes of nitrogen </w:t>
      </w:r>
      <w:r w:rsidR="004852C7" w:rsidRPr="00517449">
        <w:rPr>
          <w:rFonts w:ascii="Times New Roman" w:hAnsi="Times New Roman" w:cs="Times New Roman"/>
          <w:sz w:val="24"/>
          <w:szCs w:val="24"/>
        </w:rPr>
        <w:t>to</w:t>
      </w:r>
      <w:r w:rsidRPr="00517449">
        <w:rPr>
          <w:rFonts w:ascii="Times New Roman" w:hAnsi="Times New Roman" w:cs="Times New Roman"/>
          <w:sz w:val="24"/>
          <w:szCs w:val="24"/>
        </w:rPr>
        <w:t xml:space="preserve"> trace the movement of nitrogen, as the fungus’s ability to use the nitrogen source is vital in such a method. Additionally, while more DSE isolates should be tested for their abilities to use inorganic and organic nitrogen, this experiment provides foundational evidence for DSE being able to use inorganic nitrogen sources.</w:t>
      </w:r>
    </w:p>
    <w:p w14:paraId="44AAFE1E" w14:textId="37918B8E" w:rsidR="00732D6D" w:rsidRPr="00517449" w:rsidRDefault="00732D6D" w:rsidP="00732D6D">
      <w:pPr>
        <w:rPr>
          <w:rFonts w:ascii="Times New Roman" w:hAnsi="Times New Roman" w:cs="Times New Roman"/>
          <w:sz w:val="24"/>
          <w:szCs w:val="24"/>
        </w:rPr>
      </w:pPr>
      <w:r w:rsidRPr="00517449">
        <w:rPr>
          <w:rFonts w:ascii="Times New Roman" w:hAnsi="Times New Roman" w:cs="Times New Roman"/>
          <w:sz w:val="24"/>
          <w:szCs w:val="24"/>
        </w:rPr>
        <w:tab/>
        <w:t xml:space="preserve"> </w:t>
      </w:r>
    </w:p>
    <w:p w14:paraId="5D53F1E4" w14:textId="77777777" w:rsidR="00732D6D" w:rsidRPr="00517449" w:rsidRDefault="00732D6D">
      <w:pPr>
        <w:rPr>
          <w:rFonts w:ascii="Times New Roman" w:hAnsi="Times New Roman" w:cs="Times New Roman"/>
          <w:sz w:val="24"/>
          <w:szCs w:val="24"/>
        </w:rPr>
      </w:pPr>
    </w:p>
    <w:p w14:paraId="6DA58A13" w14:textId="4BA9C160" w:rsidR="00342501" w:rsidRPr="00517449" w:rsidRDefault="00342501">
      <w:pPr>
        <w:rPr>
          <w:rFonts w:ascii="Times New Roman" w:hAnsi="Times New Roman" w:cs="Times New Roman"/>
          <w:b/>
          <w:bCs/>
          <w:sz w:val="24"/>
          <w:szCs w:val="24"/>
        </w:rPr>
      </w:pPr>
      <w:commentRangeStart w:id="33"/>
      <w:commentRangeStart w:id="34"/>
      <w:r w:rsidRPr="00517449">
        <w:rPr>
          <w:rFonts w:ascii="Times New Roman" w:hAnsi="Times New Roman" w:cs="Times New Roman"/>
          <w:b/>
          <w:bCs/>
          <w:sz w:val="24"/>
          <w:szCs w:val="24"/>
        </w:rPr>
        <w:t>Methods</w:t>
      </w:r>
      <w:commentRangeEnd w:id="33"/>
      <w:r w:rsidR="00961545" w:rsidRPr="00517449">
        <w:rPr>
          <w:rStyle w:val="CommentReference"/>
          <w:rFonts w:ascii="Times New Roman" w:hAnsi="Times New Roman" w:cs="Times New Roman"/>
          <w:b/>
          <w:bCs/>
          <w:sz w:val="24"/>
          <w:szCs w:val="24"/>
        </w:rPr>
        <w:commentReference w:id="33"/>
      </w:r>
      <w:commentRangeEnd w:id="34"/>
      <w:r w:rsidR="007B07AE" w:rsidRPr="00517449">
        <w:rPr>
          <w:rStyle w:val="CommentReference"/>
          <w:rFonts w:ascii="Times New Roman" w:hAnsi="Times New Roman" w:cs="Times New Roman"/>
          <w:b/>
          <w:bCs/>
          <w:sz w:val="24"/>
          <w:szCs w:val="24"/>
        </w:rPr>
        <w:commentReference w:id="34"/>
      </w:r>
    </w:p>
    <w:p w14:paraId="1BCC47FC" w14:textId="6CE9B489" w:rsidR="00735F5F" w:rsidRPr="00517449" w:rsidRDefault="00735F5F">
      <w:pPr>
        <w:rPr>
          <w:rFonts w:ascii="Times New Roman" w:hAnsi="Times New Roman" w:cs="Times New Roman"/>
          <w:sz w:val="24"/>
          <w:szCs w:val="24"/>
        </w:rPr>
      </w:pPr>
      <w:r w:rsidRPr="00517449">
        <w:rPr>
          <w:rFonts w:ascii="Times New Roman" w:hAnsi="Times New Roman" w:cs="Times New Roman"/>
          <w:sz w:val="24"/>
          <w:szCs w:val="24"/>
        </w:rPr>
        <w:tab/>
        <w:t xml:space="preserve">We prepared two nitrogen-free media solutions by dissolving 0.0274 grams of </w:t>
      </w:r>
      <w:r w:rsidR="00286F50" w:rsidRPr="00517449">
        <w:rPr>
          <w:rFonts w:ascii="Times New Roman" w:hAnsi="Times New Roman" w:cs="Times New Roman"/>
          <w:sz w:val="24"/>
          <w:szCs w:val="24"/>
        </w:rPr>
        <w:t>Nitrogen free minimal media</w:t>
      </w:r>
      <w:r w:rsidR="00CE196E">
        <w:rPr>
          <w:rFonts w:ascii="Times New Roman" w:hAnsi="Times New Roman" w:cs="Times New Roman"/>
          <w:sz w:val="24"/>
          <w:szCs w:val="24"/>
        </w:rPr>
        <w:t xml:space="preserve"> (</w:t>
      </w:r>
      <w:proofErr w:type="spellStart"/>
      <w:r w:rsidR="00CE196E" w:rsidRPr="00517449">
        <w:rPr>
          <w:rFonts w:ascii="Times New Roman" w:hAnsi="Times New Roman" w:cs="Times New Roman"/>
          <w:sz w:val="24"/>
          <w:szCs w:val="24"/>
        </w:rPr>
        <w:t>MyBioSource</w:t>
      </w:r>
      <w:proofErr w:type="spellEnd"/>
      <w:r w:rsidR="00CE196E" w:rsidRPr="00517449">
        <w:rPr>
          <w:rFonts w:ascii="Times New Roman" w:hAnsi="Times New Roman" w:cs="Times New Roman"/>
          <w:sz w:val="24"/>
          <w:szCs w:val="24"/>
        </w:rPr>
        <w:t xml:space="preserve"> Edinburgh</w:t>
      </w:r>
      <w:r w:rsidR="00CE196E">
        <w:rPr>
          <w:rFonts w:ascii="Times New Roman" w:hAnsi="Times New Roman" w:cs="Times New Roman"/>
          <w:sz w:val="24"/>
          <w:szCs w:val="24"/>
        </w:rPr>
        <w:t>)</w:t>
      </w:r>
      <w:r w:rsidRPr="00517449">
        <w:rPr>
          <w:rFonts w:ascii="Times New Roman" w:hAnsi="Times New Roman" w:cs="Times New Roman"/>
          <w:sz w:val="24"/>
          <w:szCs w:val="24"/>
        </w:rPr>
        <w:t xml:space="preserve"> per 1 mL of autoclaved RO water.  </w:t>
      </w:r>
      <w:r w:rsidR="00FC68EB" w:rsidRPr="00517449">
        <w:rPr>
          <w:rFonts w:ascii="Times New Roman" w:hAnsi="Times New Roman" w:cs="Times New Roman"/>
          <w:sz w:val="24"/>
          <w:szCs w:val="24"/>
        </w:rPr>
        <w:t xml:space="preserve">These solutions were amended with either an organic or an inorganic nitrogen source. </w:t>
      </w:r>
      <w:r w:rsidRPr="00517449">
        <w:rPr>
          <w:rFonts w:ascii="Times New Roman" w:hAnsi="Times New Roman" w:cs="Times New Roman"/>
          <w:sz w:val="24"/>
          <w:szCs w:val="24"/>
        </w:rPr>
        <w:t xml:space="preserve">For the inorganic N treatment, we added 0.0019 grams of Ammonium Sulfate </w:t>
      </w:r>
      <w:r w:rsidR="00286F50" w:rsidRPr="00517449">
        <w:rPr>
          <w:rFonts w:ascii="Times New Roman" w:hAnsi="Times New Roman" w:cs="Times New Roman"/>
          <w:sz w:val="24"/>
          <w:szCs w:val="24"/>
        </w:rPr>
        <w:t xml:space="preserve">(Mallinckrodt Chemical Works) </w:t>
      </w:r>
      <w:r w:rsidRPr="00517449">
        <w:rPr>
          <w:rFonts w:ascii="Times New Roman" w:hAnsi="Times New Roman" w:cs="Times New Roman"/>
          <w:sz w:val="24"/>
          <w:szCs w:val="24"/>
        </w:rPr>
        <w:t xml:space="preserve">per 1 mL of solution. For the inorganic N treatment, we added 0.0009 grams of Urea </w:t>
      </w:r>
      <w:r w:rsidR="00286F50" w:rsidRPr="00517449">
        <w:rPr>
          <w:rFonts w:ascii="Times New Roman" w:hAnsi="Times New Roman" w:cs="Times New Roman"/>
          <w:sz w:val="24"/>
          <w:szCs w:val="24"/>
        </w:rPr>
        <w:t xml:space="preserve">(Fisher Scientific U-15) </w:t>
      </w:r>
      <w:r w:rsidRPr="00517449">
        <w:rPr>
          <w:rFonts w:ascii="Times New Roman" w:hAnsi="Times New Roman" w:cs="Times New Roman"/>
          <w:sz w:val="24"/>
          <w:szCs w:val="24"/>
        </w:rPr>
        <w:t xml:space="preserve">per 1 mL of solution. Ratios were calculated based on the number of N atoms by weight </w:t>
      </w:r>
      <w:proofErr w:type="gramStart"/>
      <w:r w:rsidRPr="00517449">
        <w:rPr>
          <w:rFonts w:ascii="Times New Roman" w:hAnsi="Times New Roman" w:cs="Times New Roman"/>
          <w:sz w:val="24"/>
          <w:szCs w:val="24"/>
        </w:rPr>
        <w:t>so as to</w:t>
      </w:r>
      <w:proofErr w:type="gramEnd"/>
      <w:r w:rsidRPr="00517449">
        <w:rPr>
          <w:rFonts w:ascii="Times New Roman" w:hAnsi="Times New Roman" w:cs="Times New Roman"/>
          <w:sz w:val="24"/>
          <w:szCs w:val="24"/>
        </w:rPr>
        <w:t xml:space="preserve"> ensure the same amount of nitrogen was in each treatment. Both solutions were autoclaved and brought to room temperature over 24 hours.</w:t>
      </w:r>
    </w:p>
    <w:p w14:paraId="2695474A" w14:textId="2798D454" w:rsidR="00735F5F" w:rsidRPr="00517449" w:rsidRDefault="00735F5F" w:rsidP="00735F5F">
      <w:pPr>
        <w:rPr>
          <w:rFonts w:ascii="Times New Roman" w:hAnsi="Times New Roman" w:cs="Times New Roman"/>
          <w:sz w:val="24"/>
          <w:szCs w:val="24"/>
        </w:rPr>
      </w:pPr>
      <w:r w:rsidRPr="00517449">
        <w:rPr>
          <w:rFonts w:ascii="Times New Roman" w:hAnsi="Times New Roman" w:cs="Times New Roman"/>
          <w:sz w:val="24"/>
          <w:szCs w:val="24"/>
        </w:rPr>
        <w:tab/>
        <w:t xml:space="preserve">50 mL Erlenmeyer </w:t>
      </w:r>
      <w:r w:rsidR="00286F50" w:rsidRPr="00517449">
        <w:rPr>
          <w:rFonts w:ascii="Times New Roman" w:hAnsi="Times New Roman" w:cs="Times New Roman"/>
          <w:sz w:val="24"/>
          <w:szCs w:val="24"/>
        </w:rPr>
        <w:t xml:space="preserve">cell culture </w:t>
      </w:r>
      <w:r w:rsidRPr="00517449">
        <w:rPr>
          <w:rFonts w:ascii="Times New Roman" w:hAnsi="Times New Roman" w:cs="Times New Roman"/>
          <w:sz w:val="24"/>
          <w:szCs w:val="24"/>
        </w:rPr>
        <w:t>flasks</w:t>
      </w:r>
      <w:r w:rsidR="00286F50" w:rsidRPr="00517449">
        <w:rPr>
          <w:rFonts w:ascii="Times New Roman" w:hAnsi="Times New Roman" w:cs="Times New Roman"/>
          <w:sz w:val="24"/>
          <w:szCs w:val="24"/>
        </w:rPr>
        <w:t xml:space="preserve"> with metal caps</w:t>
      </w:r>
      <w:r w:rsidRPr="00517449">
        <w:rPr>
          <w:rFonts w:ascii="Times New Roman" w:hAnsi="Times New Roman" w:cs="Times New Roman"/>
          <w:sz w:val="24"/>
          <w:szCs w:val="24"/>
        </w:rPr>
        <w:t xml:space="preserve"> </w:t>
      </w:r>
      <w:r w:rsidR="00286F50" w:rsidRPr="00517449">
        <w:rPr>
          <w:rFonts w:ascii="Times New Roman" w:hAnsi="Times New Roman" w:cs="Times New Roman"/>
          <w:sz w:val="24"/>
          <w:szCs w:val="24"/>
        </w:rPr>
        <w:t>were autoclaved</w:t>
      </w:r>
      <w:r w:rsidR="00FC68EB" w:rsidRPr="00517449">
        <w:rPr>
          <w:rFonts w:ascii="Times New Roman" w:hAnsi="Times New Roman" w:cs="Times New Roman"/>
          <w:sz w:val="24"/>
          <w:szCs w:val="24"/>
        </w:rPr>
        <w:t>, and</w:t>
      </w:r>
      <w:r w:rsidR="00286F50" w:rsidRPr="00517449">
        <w:rPr>
          <w:rFonts w:ascii="Times New Roman" w:hAnsi="Times New Roman" w:cs="Times New Roman"/>
          <w:sz w:val="24"/>
          <w:szCs w:val="24"/>
        </w:rPr>
        <w:t xml:space="preserve"> 15 mL of either media type was added to each flask with sterile serological pipettes in a sterile biosafety cabinet using aseptic technique. </w:t>
      </w:r>
      <w:proofErr w:type="gramStart"/>
      <w:r w:rsidR="00286F50" w:rsidRPr="00517449">
        <w:rPr>
          <w:rFonts w:ascii="Times New Roman" w:hAnsi="Times New Roman" w:cs="Times New Roman"/>
          <w:sz w:val="24"/>
          <w:szCs w:val="24"/>
        </w:rPr>
        <w:t>A</w:t>
      </w:r>
      <w:proofErr w:type="gramEnd"/>
      <w:r w:rsidR="00286F50" w:rsidRPr="00517449">
        <w:rPr>
          <w:rFonts w:ascii="Times New Roman" w:hAnsi="Times New Roman" w:cs="Times New Roman"/>
          <w:sz w:val="24"/>
          <w:szCs w:val="24"/>
        </w:rPr>
        <w:t xml:space="preserve"> </w:t>
      </w:r>
      <w:commentRangeStart w:id="35"/>
      <w:r w:rsidR="00286F50" w:rsidRPr="00517449">
        <w:rPr>
          <w:rFonts w:ascii="Times New Roman" w:hAnsi="Times New Roman" w:cs="Times New Roman"/>
          <w:sz w:val="24"/>
          <w:szCs w:val="24"/>
        </w:rPr>
        <w:t>XXX</w:t>
      </w:r>
      <w:commentRangeEnd w:id="35"/>
      <w:r w:rsidR="00286F50" w:rsidRPr="00517449">
        <w:rPr>
          <w:rStyle w:val="CommentReference"/>
          <w:rFonts w:ascii="Times New Roman" w:hAnsi="Times New Roman" w:cs="Times New Roman"/>
          <w:sz w:val="24"/>
          <w:szCs w:val="24"/>
        </w:rPr>
        <w:commentReference w:id="35"/>
      </w:r>
      <w:r w:rsidR="00286F50" w:rsidRPr="00517449">
        <w:rPr>
          <w:rFonts w:ascii="Times New Roman" w:hAnsi="Times New Roman" w:cs="Times New Roman"/>
          <w:sz w:val="24"/>
          <w:szCs w:val="24"/>
        </w:rPr>
        <w:t xml:space="preserve"> mm diameter </w:t>
      </w:r>
      <w:proofErr w:type="spellStart"/>
      <w:r w:rsidR="00286F50" w:rsidRPr="00517449">
        <w:rPr>
          <w:rFonts w:ascii="Times New Roman" w:hAnsi="Times New Roman" w:cs="Times New Roman"/>
          <w:sz w:val="24"/>
          <w:szCs w:val="24"/>
        </w:rPr>
        <w:t>cork</w:t>
      </w:r>
      <w:proofErr w:type="spellEnd"/>
      <w:r w:rsidR="00286F50" w:rsidRPr="00517449">
        <w:rPr>
          <w:rFonts w:ascii="Times New Roman" w:hAnsi="Times New Roman" w:cs="Times New Roman"/>
          <w:sz w:val="24"/>
          <w:szCs w:val="24"/>
        </w:rPr>
        <w:t xml:space="preserve"> borer was used to punch same-sized inoculum plugs from the growing edge of the fungal culture (GenBank Accession Number SUB14593255 germinator_fung_10x_B_2_F12 PQ284877), plated two weeks prior on Potato Dextrose Agar. The dry weight of these plugs is approximately </w:t>
      </w:r>
      <w:commentRangeStart w:id="36"/>
      <w:r w:rsidR="00286F50" w:rsidRPr="00517449">
        <w:rPr>
          <w:rFonts w:ascii="Times New Roman" w:hAnsi="Times New Roman" w:cs="Times New Roman"/>
          <w:sz w:val="24"/>
          <w:szCs w:val="24"/>
        </w:rPr>
        <w:t>XXX</w:t>
      </w:r>
      <w:commentRangeEnd w:id="36"/>
      <w:r w:rsidR="00286F50" w:rsidRPr="00517449">
        <w:rPr>
          <w:rStyle w:val="CommentReference"/>
          <w:rFonts w:ascii="Times New Roman" w:hAnsi="Times New Roman" w:cs="Times New Roman"/>
          <w:sz w:val="24"/>
          <w:szCs w:val="24"/>
        </w:rPr>
        <w:commentReference w:id="36"/>
      </w:r>
      <w:r w:rsidR="00286F50" w:rsidRPr="00517449">
        <w:rPr>
          <w:rFonts w:ascii="Times New Roman" w:hAnsi="Times New Roman" w:cs="Times New Roman"/>
          <w:sz w:val="24"/>
          <w:szCs w:val="24"/>
        </w:rPr>
        <w:t>. One fungal plug was added to each flask. Flasks were incubated at 19</w:t>
      </w:r>
      <w:r w:rsidR="00CA22DD">
        <w:rPr>
          <w:rFonts w:ascii="Times New Roman" w:hAnsi="Times New Roman" w:cs="Times New Roman"/>
          <w:sz w:val="24"/>
          <w:szCs w:val="24"/>
        </w:rPr>
        <w:t xml:space="preserve"> º</w:t>
      </w:r>
      <w:r w:rsidR="00286F50" w:rsidRPr="00517449">
        <w:rPr>
          <w:rFonts w:ascii="Times New Roman" w:hAnsi="Times New Roman" w:cs="Times New Roman"/>
          <w:sz w:val="24"/>
          <w:szCs w:val="24"/>
        </w:rPr>
        <w:t xml:space="preserve">C shaking at 80 RPM for 7 days. </w:t>
      </w:r>
      <w:r w:rsidR="007A1B63" w:rsidRPr="00517449">
        <w:rPr>
          <w:rFonts w:ascii="Times New Roman" w:hAnsi="Times New Roman" w:cs="Times New Roman"/>
          <w:sz w:val="24"/>
          <w:szCs w:val="24"/>
        </w:rPr>
        <w:t xml:space="preserve">Filter papers were </w:t>
      </w:r>
      <w:proofErr w:type="gramStart"/>
      <w:r w:rsidR="007A1B63" w:rsidRPr="00517449">
        <w:rPr>
          <w:rFonts w:ascii="Times New Roman" w:hAnsi="Times New Roman" w:cs="Times New Roman"/>
          <w:sz w:val="24"/>
          <w:szCs w:val="24"/>
        </w:rPr>
        <w:t>labeled</w:t>
      </w:r>
      <w:proofErr w:type="gramEnd"/>
      <w:r w:rsidR="007A1B63" w:rsidRPr="00517449">
        <w:rPr>
          <w:rFonts w:ascii="Times New Roman" w:hAnsi="Times New Roman" w:cs="Times New Roman"/>
          <w:sz w:val="24"/>
          <w:szCs w:val="24"/>
        </w:rPr>
        <w:t xml:space="preserve"> and their individual weights recorded. </w:t>
      </w:r>
      <w:r w:rsidR="00FC6EC8" w:rsidRPr="00517449">
        <w:rPr>
          <w:rFonts w:ascii="Times New Roman" w:hAnsi="Times New Roman" w:cs="Times New Roman"/>
          <w:sz w:val="24"/>
          <w:szCs w:val="24"/>
        </w:rPr>
        <w:t>After 7 days of incubation, t</w:t>
      </w:r>
      <w:r w:rsidR="007A1B63" w:rsidRPr="00517449">
        <w:rPr>
          <w:rFonts w:ascii="Times New Roman" w:hAnsi="Times New Roman" w:cs="Times New Roman"/>
          <w:sz w:val="24"/>
          <w:szCs w:val="24"/>
        </w:rPr>
        <w:t xml:space="preserve">he contents of each flask were </w:t>
      </w:r>
      <w:r w:rsidR="00CA22DD">
        <w:rPr>
          <w:rFonts w:ascii="Times New Roman" w:hAnsi="Times New Roman" w:cs="Times New Roman"/>
          <w:sz w:val="24"/>
          <w:szCs w:val="24"/>
        </w:rPr>
        <w:t>poured</w:t>
      </w:r>
      <w:r w:rsidR="00CA22DD" w:rsidRPr="00517449">
        <w:rPr>
          <w:rFonts w:ascii="Times New Roman" w:hAnsi="Times New Roman" w:cs="Times New Roman"/>
          <w:sz w:val="24"/>
          <w:szCs w:val="24"/>
        </w:rPr>
        <w:t xml:space="preserve"> </w:t>
      </w:r>
      <w:r w:rsidR="007A1B63" w:rsidRPr="00517449">
        <w:rPr>
          <w:rFonts w:ascii="Times New Roman" w:hAnsi="Times New Roman" w:cs="Times New Roman"/>
          <w:sz w:val="24"/>
          <w:szCs w:val="24"/>
        </w:rPr>
        <w:t xml:space="preserve">through the filter papers. Flasks were rinsed with </w:t>
      </w:r>
      <w:r w:rsidR="00FC6EC8" w:rsidRPr="00517449">
        <w:rPr>
          <w:rFonts w:ascii="Times New Roman" w:hAnsi="Times New Roman" w:cs="Times New Roman"/>
          <w:sz w:val="24"/>
          <w:szCs w:val="24"/>
        </w:rPr>
        <w:t xml:space="preserve">autoclaved RO </w:t>
      </w:r>
      <w:r w:rsidR="007A1B63" w:rsidRPr="00517449">
        <w:rPr>
          <w:rFonts w:ascii="Times New Roman" w:hAnsi="Times New Roman" w:cs="Times New Roman"/>
          <w:sz w:val="24"/>
          <w:szCs w:val="24"/>
        </w:rPr>
        <w:t xml:space="preserve">water, and the contents were </w:t>
      </w:r>
      <w:r w:rsidR="00CA22DD">
        <w:rPr>
          <w:rFonts w:ascii="Times New Roman" w:hAnsi="Times New Roman" w:cs="Times New Roman"/>
          <w:sz w:val="24"/>
          <w:szCs w:val="24"/>
        </w:rPr>
        <w:t>poured</w:t>
      </w:r>
      <w:r w:rsidR="00CA22DD" w:rsidRPr="00517449">
        <w:rPr>
          <w:rFonts w:ascii="Times New Roman" w:hAnsi="Times New Roman" w:cs="Times New Roman"/>
          <w:sz w:val="24"/>
          <w:szCs w:val="24"/>
        </w:rPr>
        <w:t xml:space="preserve"> </w:t>
      </w:r>
      <w:r w:rsidR="007A1B63" w:rsidRPr="00517449">
        <w:rPr>
          <w:rFonts w:ascii="Times New Roman" w:hAnsi="Times New Roman" w:cs="Times New Roman"/>
          <w:sz w:val="24"/>
          <w:szCs w:val="24"/>
        </w:rPr>
        <w:t xml:space="preserve">through the same filter papers until the visible contents of all flasks </w:t>
      </w:r>
      <w:r w:rsidR="007A1B63" w:rsidRPr="00517449">
        <w:rPr>
          <w:rFonts w:ascii="Times New Roman" w:hAnsi="Times New Roman" w:cs="Times New Roman"/>
          <w:sz w:val="24"/>
          <w:szCs w:val="24"/>
        </w:rPr>
        <w:lastRenderedPageBreak/>
        <w:t>were cleared. Once filtering was complete, we placed folded filter papers</w:t>
      </w:r>
      <w:r w:rsidR="00FC6EC8" w:rsidRPr="00517449">
        <w:rPr>
          <w:rFonts w:ascii="Times New Roman" w:hAnsi="Times New Roman" w:cs="Times New Roman"/>
          <w:sz w:val="24"/>
          <w:szCs w:val="24"/>
        </w:rPr>
        <w:t xml:space="preserve"> upright</w:t>
      </w:r>
      <w:r w:rsidR="007A1B63" w:rsidRPr="00517449">
        <w:rPr>
          <w:rFonts w:ascii="Times New Roman" w:hAnsi="Times New Roman" w:cs="Times New Roman"/>
          <w:sz w:val="24"/>
          <w:szCs w:val="24"/>
        </w:rPr>
        <w:t xml:space="preserve"> in a rack in a 59.2 </w:t>
      </w:r>
      <w:r w:rsidR="00CA22DD">
        <w:rPr>
          <w:rFonts w:ascii="Times New Roman" w:hAnsi="Times New Roman" w:cs="Times New Roman"/>
          <w:sz w:val="24"/>
          <w:szCs w:val="24"/>
        </w:rPr>
        <w:t>º</w:t>
      </w:r>
      <w:r w:rsidR="007A1B63" w:rsidRPr="00517449">
        <w:rPr>
          <w:rFonts w:ascii="Times New Roman" w:hAnsi="Times New Roman" w:cs="Times New Roman"/>
          <w:sz w:val="24"/>
          <w:szCs w:val="24"/>
        </w:rPr>
        <w:t xml:space="preserve">C drying oven for 48 hours. After drying, we weighed each sample. Fungal mass was calculated by subtracting each filter paper </w:t>
      </w:r>
      <w:r w:rsidR="00FC6EC8" w:rsidRPr="00517449">
        <w:rPr>
          <w:rFonts w:ascii="Times New Roman" w:hAnsi="Times New Roman" w:cs="Times New Roman"/>
          <w:sz w:val="24"/>
          <w:szCs w:val="24"/>
        </w:rPr>
        <w:t>weight</w:t>
      </w:r>
      <w:r w:rsidR="007A1B63" w:rsidRPr="00517449">
        <w:rPr>
          <w:rFonts w:ascii="Times New Roman" w:hAnsi="Times New Roman" w:cs="Times New Roman"/>
          <w:sz w:val="24"/>
          <w:szCs w:val="24"/>
        </w:rPr>
        <w:t xml:space="preserve"> and the average dry fungal plug weight from the final mass of each filtrate. </w:t>
      </w:r>
    </w:p>
    <w:p w14:paraId="6B5BE143" w14:textId="38980136" w:rsidR="00735F5F" w:rsidRPr="00517449" w:rsidRDefault="00735F5F" w:rsidP="00735F5F">
      <w:pPr>
        <w:rPr>
          <w:rFonts w:ascii="Times New Roman" w:hAnsi="Times New Roman" w:cs="Times New Roman"/>
          <w:sz w:val="24"/>
          <w:szCs w:val="24"/>
        </w:rPr>
      </w:pPr>
    </w:p>
    <w:p w14:paraId="01F6E05F" w14:textId="20396A47" w:rsidR="000137D2" w:rsidRPr="009C1683" w:rsidRDefault="00732D6D" w:rsidP="00732D6D">
      <w:pPr>
        <w:rPr>
          <w:rFonts w:ascii="Times New Roman" w:hAnsi="Times New Roman" w:cs="Times New Roman"/>
          <w:b/>
          <w:bCs/>
          <w:sz w:val="24"/>
          <w:szCs w:val="24"/>
        </w:rPr>
      </w:pPr>
      <w:r w:rsidRPr="009C1683">
        <w:rPr>
          <w:rFonts w:ascii="Times New Roman" w:hAnsi="Times New Roman" w:cs="Times New Roman"/>
          <w:b/>
          <w:bCs/>
          <w:sz w:val="24"/>
          <w:szCs w:val="24"/>
        </w:rPr>
        <w:t>Reagents</w:t>
      </w:r>
    </w:p>
    <w:p w14:paraId="7F66B6D9" w14:textId="2FF11296" w:rsidR="00FC68EB" w:rsidRPr="009C1683" w:rsidRDefault="00FC68EB" w:rsidP="00732D6D">
      <w:pPr>
        <w:rPr>
          <w:rFonts w:ascii="Times New Roman" w:hAnsi="Times New Roman" w:cs="Times New Roman"/>
          <w:sz w:val="24"/>
          <w:szCs w:val="24"/>
        </w:rPr>
      </w:pPr>
      <w:r w:rsidRPr="004852C7">
        <w:rPr>
          <w:rFonts w:ascii="Times New Roman" w:hAnsi="Times New Roman" w:cs="Times New Roman"/>
          <w:i/>
          <w:iCs/>
          <w:sz w:val="24"/>
          <w:szCs w:val="24"/>
        </w:rPr>
        <w:t>Alternaria alternata</w:t>
      </w:r>
      <w:r w:rsidRPr="00517449">
        <w:rPr>
          <w:rFonts w:ascii="Times New Roman" w:hAnsi="Times New Roman" w:cs="Times New Roman"/>
          <w:sz w:val="24"/>
          <w:szCs w:val="24"/>
        </w:rPr>
        <w:t xml:space="preserve"> fungus (GenBank Accession Number SUB14593255 germinator_fung_10x_B_2_F12 PQ284877)</w:t>
      </w:r>
      <w:r w:rsidR="009C1683">
        <w:rPr>
          <w:rFonts w:ascii="Times New Roman" w:hAnsi="Times New Roman" w:cs="Times New Roman"/>
          <w:sz w:val="24"/>
          <w:szCs w:val="24"/>
        </w:rPr>
        <w:t xml:space="preserve">. Isolated from a </w:t>
      </w:r>
      <w:r w:rsidR="009C1683">
        <w:rPr>
          <w:rFonts w:ascii="Times New Roman" w:hAnsi="Times New Roman" w:cs="Times New Roman"/>
          <w:i/>
          <w:iCs/>
          <w:sz w:val="24"/>
          <w:szCs w:val="24"/>
        </w:rPr>
        <w:t xml:space="preserve">Sorghum bicolor </w:t>
      </w:r>
      <w:r w:rsidR="009C1683">
        <w:rPr>
          <w:rFonts w:ascii="Times New Roman" w:hAnsi="Times New Roman" w:cs="Times New Roman"/>
          <w:sz w:val="24"/>
          <w:szCs w:val="24"/>
        </w:rPr>
        <w:t>seed by Dr. Ron Deckert in Dr. Catherine Gehring’s laboratory at Northern Arizona University.</w:t>
      </w:r>
    </w:p>
    <w:p w14:paraId="2FBC03F8" w14:textId="77777777" w:rsidR="007A1B63" w:rsidRPr="007A1B63" w:rsidRDefault="007A1B63" w:rsidP="007A1B63">
      <w:pPr>
        <w:rPr>
          <w:rFonts w:ascii="Times New Roman" w:hAnsi="Times New Roman" w:cs="Times New Roman"/>
          <w:sz w:val="24"/>
          <w:szCs w:val="24"/>
        </w:rPr>
      </w:pPr>
      <w:proofErr w:type="spellStart"/>
      <w:r w:rsidRPr="007A1B63">
        <w:rPr>
          <w:rFonts w:ascii="Times New Roman" w:hAnsi="Times New Roman" w:cs="Times New Roman"/>
          <w:sz w:val="24"/>
          <w:szCs w:val="24"/>
        </w:rPr>
        <w:t>MyBioSource</w:t>
      </w:r>
      <w:proofErr w:type="spellEnd"/>
      <w:r w:rsidRPr="007A1B63">
        <w:rPr>
          <w:rFonts w:ascii="Times New Roman" w:hAnsi="Times New Roman" w:cs="Times New Roman"/>
          <w:sz w:val="24"/>
          <w:szCs w:val="24"/>
        </w:rPr>
        <w:t xml:space="preserve"> Edinburgh minimal media, Nitrogen free Catalog #MBS652833</w:t>
      </w:r>
    </w:p>
    <w:p w14:paraId="5AF10E58" w14:textId="77777777" w:rsidR="007A1B63" w:rsidRPr="007A1B63" w:rsidRDefault="007A1B63" w:rsidP="007A1B63">
      <w:pPr>
        <w:rPr>
          <w:rFonts w:ascii="Times New Roman" w:hAnsi="Times New Roman" w:cs="Times New Roman"/>
          <w:sz w:val="24"/>
          <w:szCs w:val="24"/>
        </w:rPr>
      </w:pPr>
      <w:r w:rsidRPr="007A1B63">
        <w:rPr>
          <w:rFonts w:ascii="Times New Roman" w:hAnsi="Times New Roman" w:cs="Times New Roman"/>
          <w:sz w:val="24"/>
          <w:szCs w:val="24"/>
        </w:rPr>
        <w:t>Mallinckrodt Chemical Works Ammonium Sulfate</w:t>
      </w:r>
    </w:p>
    <w:p w14:paraId="6CC02A38" w14:textId="77777777" w:rsidR="007A1B63" w:rsidRPr="007A1B63" w:rsidRDefault="007A1B63" w:rsidP="007A1B63">
      <w:pPr>
        <w:rPr>
          <w:rFonts w:ascii="Times New Roman" w:hAnsi="Times New Roman" w:cs="Times New Roman"/>
          <w:sz w:val="24"/>
          <w:szCs w:val="24"/>
        </w:rPr>
      </w:pPr>
      <w:r w:rsidRPr="007A1B63">
        <w:rPr>
          <w:rFonts w:ascii="Times New Roman" w:hAnsi="Times New Roman" w:cs="Times New Roman"/>
          <w:sz w:val="24"/>
          <w:szCs w:val="24"/>
        </w:rPr>
        <w:t>Fisher Scientific Urea U-15</w:t>
      </w:r>
    </w:p>
    <w:p w14:paraId="0AFF5848" w14:textId="77777777" w:rsidR="007A1B63" w:rsidRPr="00517449" w:rsidRDefault="007A1B63" w:rsidP="00732D6D">
      <w:pPr>
        <w:rPr>
          <w:rFonts w:ascii="Times New Roman" w:hAnsi="Times New Roman" w:cs="Times New Roman"/>
          <w:sz w:val="24"/>
          <w:szCs w:val="24"/>
        </w:rPr>
      </w:pPr>
    </w:p>
    <w:p w14:paraId="341C0C56" w14:textId="77777777" w:rsidR="00732D6D" w:rsidRPr="00517449" w:rsidRDefault="00732D6D" w:rsidP="00732D6D">
      <w:pPr>
        <w:rPr>
          <w:rFonts w:ascii="Times New Roman" w:hAnsi="Times New Roman" w:cs="Times New Roman"/>
          <w:sz w:val="24"/>
          <w:szCs w:val="24"/>
        </w:rPr>
      </w:pPr>
    </w:p>
    <w:p w14:paraId="40A0FF28" w14:textId="77777777" w:rsidR="000137D2" w:rsidRPr="00517449" w:rsidRDefault="000137D2">
      <w:pPr>
        <w:rPr>
          <w:rFonts w:ascii="Times New Roman" w:hAnsi="Times New Roman" w:cs="Times New Roman"/>
          <w:sz w:val="24"/>
          <w:szCs w:val="24"/>
        </w:rPr>
      </w:pPr>
    </w:p>
    <w:p w14:paraId="777B9A96" w14:textId="77777777" w:rsidR="00961545" w:rsidRPr="00517449" w:rsidRDefault="00961545">
      <w:pPr>
        <w:rPr>
          <w:rFonts w:ascii="Times New Roman" w:hAnsi="Times New Roman" w:cs="Times New Roman"/>
          <w:sz w:val="24"/>
          <w:szCs w:val="24"/>
        </w:rPr>
      </w:pPr>
    </w:p>
    <w:p w14:paraId="302CEE46" w14:textId="753791D2" w:rsidR="00961545" w:rsidRPr="009C1683" w:rsidRDefault="00961545">
      <w:pPr>
        <w:rPr>
          <w:rFonts w:ascii="Times New Roman" w:hAnsi="Times New Roman" w:cs="Times New Roman"/>
          <w:b/>
          <w:bCs/>
          <w:sz w:val="24"/>
          <w:szCs w:val="24"/>
        </w:rPr>
      </w:pPr>
      <w:r w:rsidRPr="009C1683">
        <w:rPr>
          <w:rFonts w:ascii="Times New Roman" w:hAnsi="Times New Roman" w:cs="Times New Roman"/>
          <w:b/>
          <w:bCs/>
          <w:sz w:val="24"/>
          <w:szCs w:val="24"/>
        </w:rPr>
        <w:t>Acknowledgements</w:t>
      </w:r>
    </w:p>
    <w:p w14:paraId="6F78A2DD" w14:textId="1D7C650F" w:rsidR="002144F3" w:rsidRPr="00517449" w:rsidRDefault="002144F3">
      <w:pPr>
        <w:rPr>
          <w:rFonts w:ascii="Times New Roman" w:hAnsi="Times New Roman" w:cs="Times New Roman"/>
          <w:b/>
          <w:bCs/>
          <w:sz w:val="24"/>
          <w:szCs w:val="24"/>
        </w:rPr>
      </w:pPr>
      <w:r w:rsidRPr="00517449">
        <w:rPr>
          <w:rStyle w:val="Strong"/>
          <w:rFonts w:ascii="Times New Roman" w:hAnsi="Times New Roman" w:cs="Times New Roman"/>
          <w:b w:val="0"/>
          <w:bCs w:val="0"/>
          <w:sz w:val="24"/>
          <w:szCs w:val="24"/>
        </w:rPr>
        <w:t xml:space="preserve">The authors are grateful for the support of the </w:t>
      </w:r>
      <w:commentRangeStart w:id="37"/>
      <w:r w:rsidRPr="00517449">
        <w:rPr>
          <w:rStyle w:val="Strong"/>
          <w:rFonts w:ascii="Times New Roman" w:hAnsi="Times New Roman" w:cs="Times New Roman"/>
          <w:b w:val="0"/>
          <w:bCs w:val="0"/>
          <w:sz w:val="24"/>
          <w:szCs w:val="24"/>
        </w:rPr>
        <w:t>US</w:t>
      </w:r>
      <w:commentRangeEnd w:id="37"/>
      <w:r w:rsidRPr="00517449">
        <w:rPr>
          <w:rStyle w:val="CommentReference"/>
          <w:rFonts w:ascii="Times New Roman" w:hAnsi="Times New Roman" w:cs="Times New Roman"/>
          <w:sz w:val="24"/>
          <w:szCs w:val="24"/>
        </w:rPr>
        <w:commentReference w:id="37"/>
      </w:r>
      <w:r w:rsidRPr="00517449">
        <w:rPr>
          <w:rStyle w:val="Strong"/>
          <w:rFonts w:ascii="Times New Roman" w:hAnsi="Times New Roman" w:cs="Times New Roman"/>
          <w:b w:val="0"/>
          <w:bCs w:val="0"/>
          <w:sz w:val="24"/>
          <w:szCs w:val="24"/>
        </w:rPr>
        <w:t xml:space="preserve"> Department of Energy program in Systems Biology Research to Advance Sustainable Bioenergy Crop Development (DE-FOA-0002214)(N</w:t>
      </w:r>
      <w:r w:rsidR="004852C7">
        <w:rPr>
          <w:rStyle w:val="Strong"/>
          <w:rFonts w:ascii="Times New Roman" w:hAnsi="Times New Roman" w:cs="Times New Roman"/>
          <w:b w:val="0"/>
          <w:bCs w:val="0"/>
          <w:sz w:val="24"/>
          <w:szCs w:val="24"/>
        </w:rPr>
        <w:t>ancy Collins Johnson &amp;</w:t>
      </w:r>
      <w:r w:rsidRPr="00517449">
        <w:rPr>
          <w:rStyle w:val="Strong"/>
          <w:rFonts w:ascii="Times New Roman" w:hAnsi="Times New Roman" w:cs="Times New Roman"/>
          <w:b w:val="0"/>
          <w:bCs w:val="0"/>
          <w:sz w:val="24"/>
          <w:szCs w:val="24"/>
        </w:rPr>
        <w:t xml:space="preserve"> BMB), the Lucking Family Professorship (CAG &amp; BMB), the ARCS Foundation (BMB), the Presidential Fellowship Program at NAU (BMB), the Arizona Mushroom Society (BMB), and the Support for Graduate Students program at NAU (BMB).</w:t>
      </w:r>
    </w:p>
    <w:p w14:paraId="78044C4C" w14:textId="77777777" w:rsidR="000B717F" w:rsidRPr="00517449" w:rsidRDefault="000B717F" w:rsidP="000B717F">
      <w:pPr>
        <w:rPr>
          <w:rFonts w:ascii="Times New Roman" w:hAnsi="Times New Roman" w:cs="Times New Roman"/>
          <w:sz w:val="24"/>
          <w:szCs w:val="24"/>
        </w:rPr>
      </w:pPr>
    </w:p>
    <w:p w14:paraId="29810AFD" w14:textId="77777777" w:rsidR="000B717F" w:rsidRPr="00517449" w:rsidRDefault="000B717F" w:rsidP="000B717F">
      <w:pPr>
        <w:rPr>
          <w:rFonts w:ascii="Times New Roman" w:hAnsi="Times New Roman" w:cs="Times New Roman"/>
          <w:sz w:val="24"/>
          <w:szCs w:val="24"/>
        </w:rPr>
      </w:pPr>
    </w:p>
    <w:p w14:paraId="4CE9F9BB" w14:textId="6896F3FF" w:rsidR="00732D6D" w:rsidRPr="009C1683" w:rsidRDefault="00732D6D" w:rsidP="00732D6D">
      <w:pPr>
        <w:rPr>
          <w:rFonts w:ascii="Times New Roman" w:hAnsi="Times New Roman" w:cs="Times New Roman"/>
          <w:b/>
          <w:bCs/>
          <w:sz w:val="24"/>
          <w:szCs w:val="24"/>
        </w:rPr>
      </w:pPr>
      <w:r w:rsidRPr="009C1683">
        <w:rPr>
          <w:rFonts w:ascii="Times New Roman" w:hAnsi="Times New Roman" w:cs="Times New Roman"/>
          <w:b/>
          <w:bCs/>
          <w:sz w:val="24"/>
          <w:szCs w:val="24"/>
        </w:rPr>
        <w:t>References</w:t>
      </w:r>
    </w:p>
    <w:p w14:paraId="6EC6FEEB" w14:textId="77777777" w:rsidR="00AA7877" w:rsidRPr="00AA7877" w:rsidRDefault="00732D6D" w:rsidP="00AA7877">
      <w:pPr>
        <w:pStyle w:val="Bibliography"/>
        <w:rPr>
          <w:rFonts w:ascii="Times New Roman" w:hAnsi="Times New Roman" w:cs="Times New Roman"/>
          <w:sz w:val="24"/>
        </w:rPr>
      </w:pPr>
      <w:r w:rsidRPr="00517449">
        <w:rPr>
          <w:sz w:val="24"/>
          <w:szCs w:val="24"/>
        </w:rPr>
        <w:fldChar w:fldCharType="begin"/>
      </w:r>
      <w:r w:rsidR="00AA7877">
        <w:rPr>
          <w:sz w:val="24"/>
          <w:szCs w:val="24"/>
        </w:rPr>
        <w:instrText xml:space="preserve"> ADDIN ZOTERO_BIBL {"uncited":[],"omitted":[],"custom":[]} CSL_BIBLIOGRAPHY </w:instrText>
      </w:r>
      <w:r w:rsidRPr="00517449">
        <w:rPr>
          <w:sz w:val="24"/>
          <w:szCs w:val="24"/>
        </w:rPr>
        <w:fldChar w:fldCharType="separate"/>
      </w:r>
      <w:r w:rsidR="00AA7877" w:rsidRPr="00AA7877">
        <w:rPr>
          <w:rFonts w:ascii="Times New Roman" w:hAnsi="Times New Roman" w:cs="Times New Roman"/>
          <w:sz w:val="24"/>
        </w:rPr>
        <w:t xml:space="preserve">Berthelot, C., Chalot, M., Leyval, C., &amp; Blaudez, D. (2019). From Darkness to Light: Emergence of the Mysterious Dark Septate Endophytes in Plant Growth Promotion and Stress Alleviation. In T. R. Hodkinson, F. M. Doohan, M. J. Saunders, &amp; B. R. Murphy (Eds.), </w:t>
      </w:r>
      <w:r w:rsidR="00AA7877" w:rsidRPr="00AA7877">
        <w:rPr>
          <w:rFonts w:ascii="Times New Roman" w:hAnsi="Times New Roman" w:cs="Times New Roman"/>
          <w:i/>
          <w:iCs/>
          <w:sz w:val="24"/>
        </w:rPr>
        <w:t>Endophytes for a Growing World</w:t>
      </w:r>
      <w:r w:rsidR="00AA7877" w:rsidRPr="00AA7877">
        <w:rPr>
          <w:rFonts w:ascii="Times New Roman" w:hAnsi="Times New Roman" w:cs="Times New Roman"/>
          <w:sz w:val="24"/>
        </w:rPr>
        <w:t xml:space="preserve"> (1st ed., pp. 143–164). Cambridge University Press. </w:t>
      </w:r>
      <w:r w:rsidR="00AA7877" w:rsidRPr="00AA7877">
        <w:rPr>
          <w:rFonts w:ascii="Times New Roman" w:hAnsi="Times New Roman" w:cs="Times New Roman"/>
          <w:sz w:val="24"/>
        </w:rPr>
        <w:lastRenderedPageBreak/>
        <w:t>https://www.cambridge.org/core/product/identifier/9781108607667%23CN-bp-7/type/book_part</w:t>
      </w:r>
    </w:p>
    <w:p w14:paraId="632E7C00"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DeMers, M. (2022). Alternaria alternata as endophyte and pathogen. </w:t>
      </w:r>
      <w:r w:rsidRPr="00AA7877">
        <w:rPr>
          <w:rFonts w:ascii="Times New Roman" w:hAnsi="Times New Roman" w:cs="Times New Roman"/>
          <w:i/>
          <w:iCs/>
          <w:sz w:val="24"/>
        </w:rPr>
        <w:t>Microbiology</w:t>
      </w:r>
      <w:r w:rsidRPr="00AA7877">
        <w:rPr>
          <w:rFonts w:ascii="Times New Roman" w:hAnsi="Times New Roman" w:cs="Times New Roman"/>
          <w:sz w:val="24"/>
        </w:rPr>
        <w:t xml:space="preserve">, </w:t>
      </w:r>
      <w:r w:rsidRPr="00AA7877">
        <w:rPr>
          <w:rFonts w:ascii="Times New Roman" w:hAnsi="Times New Roman" w:cs="Times New Roman"/>
          <w:i/>
          <w:iCs/>
          <w:sz w:val="24"/>
        </w:rPr>
        <w:t>168</w:t>
      </w:r>
      <w:r w:rsidRPr="00AA7877">
        <w:rPr>
          <w:rFonts w:ascii="Times New Roman" w:hAnsi="Times New Roman" w:cs="Times New Roman"/>
          <w:sz w:val="24"/>
        </w:rPr>
        <w:t>(3). https://doi.org/10.1099/mic.0.001153</w:t>
      </w:r>
    </w:p>
    <w:p w14:paraId="0957E4F2"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Di Martino, C., Torino, V., Minotti, P., Pietrantonio, L., Del Grosso, C., Palmieri, D., Palumbo, G., Crawford, T., &amp; Carfagna, S. (2022). Mycorrhized Wheat Plants and Nitrogen Assimilation in Coexistence and Antagonism with Spontaneous Colonization of Pathogenic and Saprophytic Fungi in a Soil of Low Fertility. </w:t>
      </w:r>
      <w:r w:rsidRPr="00AA7877">
        <w:rPr>
          <w:rFonts w:ascii="Times New Roman" w:hAnsi="Times New Roman" w:cs="Times New Roman"/>
          <w:i/>
          <w:iCs/>
          <w:sz w:val="24"/>
        </w:rPr>
        <w:t>PLANTS-BASEL</w:t>
      </w:r>
      <w:r w:rsidRPr="00AA7877">
        <w:rPr>
          <w:rFonts w:ascii="Times New Roman" w:hAnsi="Times New Roman" w:cs="Times New Roman"/>
          <w:sz w:val="24"/>
        </w:rPr>
        <w:t xml:space="preserve">, </w:t>
      </w:r>
      <w:r w:rsidRPr="00AA7877">
        <w:rPr>
          <w:rFonts w:ascii="Times New Roman" w:hAnsi="Times New Roman" w:cs="Times New Roman"/>
          <w:i/>
          <w:iCs/>
          <w:sz w:val="24"/>
        </w:rPr>
        <w:t>11</w:t>
      </w:r>
      <w:r w:rsidRPr="00AA7877">
        <w:rPr>
          <w:rFonts w:ascii="Times New Roman" w:hAnsi="Times New Roman" w:cs="Times New Roman"/>
          <w:sz w:val="24"/>
        </w:rPr>
        <w:t>(7). https://doi.org/10.3390/plants11070924</w:t>
      </w:r>
    </w:p>
    <w:p w14:paraId="0BF6BC55"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Finlay, R. D., Frostegård, Å., &amp; Sonnerfeldt, A. ‐M. (1992). Utilization of organic and inorganic nitrogen sources by ectomycorrhizal fungi in pure culture and in symbiosis with </w:t>
      </w:r>
      <w:r w:rsidRPr="00AA7877">
        <w:rPr>
          <w:rFonts w:ascii="Times New Roman" w:hAnsi="Times New Roman" w:cs="Times New Roman"/>
          <w:i/>
          <w:iCs/>
          <w:sz w:val="24"/>
        </w:rPr>
        <w:t>Pinus contorta</w:t>
      </w:r>
      <w:r w:rsidRPr="00AA7877">
        <w:rPr>
          <w:rFonts w:ascii="Times New Roman" w:hAnsi="Times New Roman" w:cs="Times New Roman"/>
          <w:sz w:val="24"/>
        </w:rPr>
        <w:t xml:space="preserve"> Dougl. Ex Loud. </w:t>
      </w:r>
      <w:r w:rsidRPr="00AA7877">
        <w:rPr>
          <w:rFonts w:ascii="Times New Roman" w:hAnsi="Times New Roman" w:cs="Times New Roman"/>
          <w:i/>
          <w:iCs/>
          <w:sz w:val="24"/>
        </w:rPr>
        <w:t>New Phytologist</w:t>
      </w:r>
      <w:r w:rsidRPr="00AA7877">
        <w:rPr>
          <w:rFonts w:ascii="Times New Roman" w:hAnsi="Times New Roman" w:cs="Times New Roman"/>
          <w:sz w:val="24"/>
        </w:rPr>
        <w:t xml:space="preserve">, </w:t>
      </w:r>
      <w:r w:rsidRPr="00AA7877">
        <w:rPr>
          <w:rFonts w:ascii="Times New Roman" w:hAnsi="Times New Roman" w:cs="Times New Roman"/>
          <w:i/>
          <w:iCs/>
          <w:sz w:val="24"/>
        </w:rPr>
        <w:t>120</w:t>
      </w:r>
      <w:r w:rsidRPr="00AA7877">
        <w:rPr>
          <w:rFonts w:ascii="Times New Roman" w:hAnsi="Times New Roman" w:cs="Times New Roman"/>
          <w:sz w:val="24"/>
        </w:rPr>
        <w:t>(1), 105–115. https://doi.org/10.1111/j.1469-8137.1992.tb01063.x</w:t>
      </w:r>
    </w:p>
    <w:p w14:paraId="13A3C6FF"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Hawkins, H.-J., Johansen, A., &amp; George, E. (2000). </w:t>
      </w:r>
      <w:r w:rsidRPr="00AA7877">
        <w:rPr>
          <w:rFonts w:ascii="Times New Roman" w:hAnsi="Times New Roman" w:cs="Times New Roman"/>
          <w:i/>
          <w:iCs/>
          <w:sz w:val="24"/>
        </w:rPr>
        <w:t>Uptake and transport of organic and inorganic nitrogen by arbuscular mycorrhizal fungi</w:t>
      </w:r>
      <w:r w:rsidRPr="00AA7877">
        <w:rPr>
          <w:rFonts w:ascii="Times New Roman" w:hAnsi="Times New Roman" w:cs="Times New Roman"/>
          <w:sz w:val="24"/>
        </w:rPr>
        <w:t>. https://doi.org/10.1023/a:1026500810385</w:t>
      </w:r>
    </w:p>
    <w:p w14:paraId="0D15EE5F"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He, X.-H., Critchley, C., &amp; Bledsoe, C. (2003). Nitrogen Transfer Within and Between Plants Through Common Mycorrhizal Networks (CMNs). </w:t>
      </w:r>
      <w:r w:rsidRPr="00AA7877">
        <w:rPr>
          <w:rFonts w:ascii="Times New Roman" w:hAnsi="Times New Roman" w:cs="Times New Roman"/>
          <w:i/>
          <w:iCs/>
          <w:sz w:val="24"/>
        </w:rPr>
        <w:t>Critical Reviews in Plant Sciences</w:t>
      </w:r>
      <w:r w:rsidRPr="00AA7877">
        <w:rPr>
          <w:rFonts w:ascii="Times New Roman" w:hAnsi="Times New Roman" w:cs="Times New Roman"/>
          <w:sz w:val="24"/>
        </w:rPr>
        <w:t xml:space="preserve">, </w:t>
      </w:r>
      <w:r w:rsidRPr="00AA7877">
        <w:rPr>
          <w:rFonts w:ascii="Times New Roman" w:hAnsi="Times New Roman" w:cs="Times New Roman"/>
          <w:i/>
          <w:iCs/>
          <w:sz w:val="24"/>
        </w:rPr>
        <w:t>22</w:t>
      </w:r>
      <w:r w:rsidRPr="00AA7877">
        <w:rPr>
          <w:rFonts w:ascii="Times New Roman" w:hAnsi="Times New Roman" w:cs="Times New Roman"/>
          <w:sz w:val="24"/>
        </w:rPr>
        <w:t>(6), 531–567. https://doi.org/10.1080/713608315</w:t>
      </w:r>
    </w:p>
    <w:p w14:paraId="1D665BCD"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Netherway, T., Bengtsson, J., Buegger, F., Fritscher, J., Oja, J., Pritsch, K., Hildebrand, F., Krab, E. J., &amp; Bahram, M. (2024). Pervasive associations between dark septate endophytic fungi with tree root and soil microbiomes across Europe. </w:t>
      </w:r>
      <w:r w:rsidRPr="00AA7877">
        <w:rPr>
          <w:rFonts w:ascii="Times New Roman" w:hAnsi="Times New Roman" w:cs="Times New Roman"/>
          <w:i/>
          <w:iCs/>
          <w:sz w:val="24"/>
        </w:rPr>
        <w:t>Nature Communications</w:t>
      </w:r>
      <w:r w:rsidRPr="00AA7877">
        <w:rPr>
          <w:rFonts w:ascii="Times New Roman" w:hAnsi="Times New Roman" w:cs="Times New Roman"/>
          <w:sz w:val="24"/>
        </w:rPr>
        <w:t xml:space="preserve">, </w:t>
      </w:r>
      <w:r w:rsidRPr="00AA7877">
        <w:rPr>
          <w:rFonts w:ascii="Times New Roman" w:hAnsi="Times New Roman" w:cs="Times New Roman"/>
          <w:i/>
          <w:iCs/>
          <w:sz w:val="24"/>
        </w:rPr>
        <w:t>15</w:t>
      </w:r>
      <w:r w:rsidRPr="00AA7877">
        <w:rPr>
          <w:rFonts w:ascii="Times New Roman" w:hAnsi="Times New Roman" w:cs="Times New Roman"/>
          <w:sz w:val="24"/>
        </w:rPr>
        <w:t>(1), 159. https://doi.org/10.1038/s41467-023-44172-4</w:t>
      </w:r>
    </w:p>
    <w:p w14:paraId="7ADC7E2B"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lastRenderedPageBreak/>
        <w:t xml:space="preserve">Newsham, K. K. (2011). A meta‐analysis of plant responses to dark septate root endophytes. </w:t>
      </w:r>
      <w:r w:rsidRPr="00AA7877">
        <w:rPr>
          <w:rFonts w:ascii="Times New Roman" w:hAnsi="Times New Roman" w:cs="Times New Roman"/>
          <w:i/>
          <w:iCs/>
          <w:sz w:val="24"/>
        </w:rPr>
        <w:t>New Phytologist</w:t>
      </w:r>
      <w:r w:rsidRPr="00AA7877">
        <w:rPr>
          <w:rFonts w:ascii="Times New Roman" w:hAnsi="Times New Roman" w:cs="Times New Roman"/>
          <w:sz w:val="24"/>
        </w:rPr>
        <w:t xml:space="preserve">, </w:t>
      </w:r>
      <w:r w:rsidRPr="00AA7877">
        <w:rPr>
          <w:rFonts w:ascii="Times New Roman" w:hAnsi="Times New Roman" w:cs="Times New Roman"/>
          <w:i/>
          <w:iCs/>
          <w:sz w:val="24"/>
        </w:rPr>
        <w:t>190</w:t>
      </w:r>
      <w:r w:rsidRPr="00AA7877">
        <w:rPr>
          <w:rFonts w:ascii="Times New Roman" w:hAnsi="Times New Roman" w:cs="Times New Roman"/>
          <w:sz w:val="24"/>
        </w:rPr>
        <w:t>(3), 783–793. https://doi.org/10.1111/j.1469-8137.2010.03611.x</w:t>
      </w:r>
    </w:p>
    <w:p w14:paraId="77E12863"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R Core Team. (2023). </w:t>
      </w:r>
      <w:r w:rsidRPr="00AA7877">
        <w:rPr>
          <w:rFonts w:ascii="Times New Roman" w:hAnsi="Times New Roman" w:cs="Times New Roman"/>
          <w:i/>
          <w:iCs/>
          <w:sz w:val="24"/>
        </w:rPr>
        <w:t>R: A Language and Environment for Statistical Computing</w:t>
      </w:r>
      <w:r w:rsidRPr="00AA7877">
        <w:rPr>
          <w:rFonts w:ascii="Times New Roman" w:hAnsi="Times New Roman" w:cs="Times New Roman"/>
          <w:sz w:val="24"/>
        </w:rPr>
        <w:t xml:space="preserve"> [Computer software]. R Foundation for Statistical Computing. https://www.R-project.org/</w:t>
      </w:r>
    </w:p>
    <w:p w14:paraId="13D7460B"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Schulz, B., &amp; Boyle, C. (2005). The endophytic continuum. </w:t>
      </w:r>
      <w:r w:rsidRPr="00AA7877">
        <w:rPr>
          <w:rFonts w:ascii="Times New Roman" w:hAnsi="Times New Roman" w:cs="Times New Roman"/>
          <w:i/>
          <w:iCs/>
          <w:sz w:val="24"/>
        </w:rPr>
        <w:t>Mycological Research</w:t>
      </w:r>
      <w:r w:rsidRPr="00AA7877">
        <w:rPr>
          <w:rFonts w:ascii="Times New Roman" w:hAnsi="Times New Roman" w:cs="Times New Roman"/>
          <w:sz w:val="24"/>
        </w:rPr>
        <w:t xml:space="preserve">, </w:t>
      </w:r>
      <w:r w:rsidRPr="00AA7877">
        <w:rPr>
          <w:rFonts w:ascii="Times New Roman" w:hAnsi="Times New Roman" w:cs="Times New Roman"/>
          <w:i/>
          <w:iCs/>
          <w:sz w:val="24"/>
        </w:rPr>
        <w:t>109</w:t>
      </w:r>
      <w:r w:rsidRPr="00AA7877">
        <w:rPr>
          <w:rFonts w:ascii="Times New Roman" w:hAnsi="Times New Roman" w:cs="Times New Roman"/>
          <w:sz w:val="24"/>
        </w:rPr>
        <w:t>(6), 661–686. https://doi.org/10.1017/S095375620500273X</w:t>
      </w:r>
    </w:p>
    <w:p w14:paraId="44A6D303"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Troncoso-Rojas, R., &amp; Tiznado-Hernández, M. E. (2014). Alternaria alternata (Black Rot, Black Spot). In </w:t>
      </w:r>
      <w:r w:rsidRPr="00AA7877">
        <w:rPr>
          <w:rFonts w:ascii="Times New Roman" w:hAnsi="Times New Roman" w:cs="Times New Roman"/>
          <w:i/>
          <w:iCs/>
          <w:sz w:val="24"/>
        </w:rPr>
        <w:t>Postharvest Decay</w:t>
      </w:r>
      <w:r w:rsidRPr="00AA7877">
        <w:rPr>
          <w:rFonts w:ascii="Times New Roman" w:hAnsi="Times New Roman" w:cs="Times New Roman"/>
          <w:sz w:val="24"/>
        </w:rPr>
        <w:t xml:space="preserve"> (pp. 147–187). Elsevier; DOI: 10.1016/B978-0-12-411552-1.00005-3. https://linkinghub.elsevier.com/retrieve/pii/B9780124115521000053</w:t>
      </w:r>
    </w:p>
    <w:p w14:paraId="4EF9EAB6" w14:textId="77777777" w:rsidR="00AA7877" w:rsidRPr="00AA7877" w:rsidRDefault="00AA7877" w:rsidP="00AA7877">
      <w:pPr>
        <w:pStyle w:val="Bibliography"/>
        <w:rPr>
          <w:rFonts w:ascii="Times New Roman" w:hAnsi="Times New Roman" w:cs="Times New Roman"/>
          <w:sz w:val="24"/>
        </w:rPr>
      </w:pPr>
      <w:r w:rsidRPr="00AA7877">
        <w:rPr>
          <w:rFonts w:ascii="Times New Roman" w:hAnsi="Times New Roman" w:cs="Times New Roman"/>
          <w:sz w:val="24"/>
        </w:rPr>
        <w:t xml:space="preserve">Upson, R., Read, D., &amp; Newsham, K. (2009). Nitrogen form influences the response of Deschampsia antarctica to dark septate root endophytes. </w:t>
      </w:r>
      <w:r w:rsidRPr="00AA7877">
        <w:rPr>
          <w:rFonts w:ascii="Times New Roman" w:hAnsi="Times New Roman" w:cs="Times New Roman"/>
          <w:i/>
          <w:iCs/>
          <w:sz w:val="24"/>
        </w:rPr>
        <w:t>MYCORRHIZA</w:t>
      </w:r>
      <w:r w:rsidRPr="00AA7877">
        <w:rPr>
          <w:rFonts w:ascii="Times New Roman" w:hAnsi="Times New Roman" w:cs="Times New Roman"/>
          <w:sz w:val="24"/>
        </w:rPr>
        <w:t xml:space="preserve">, </w:t>
      </w:r>
      <w:r w:rsidRPr="00AA7877">
        <w:rPr>
          <w:rFonts w:ascii="Times New Roman" w:hAnsi="Times New Roman" w:cs="Times New Roman"/>
          <w:i/>
          <w:iCs/>
          <w:sz w:val="24"/>
        </w:rPr>
        <w:t>20</w:t>
      </w:r>
      <w:r w:rsidRPr="00AA7877">
        <w:rPr>
          <w:rFonts w:ascii="Times New Roman" w:hAnsi="Times New Roman" w:cs="Times New Roman"/>
          <w:sz w:val="24"/>
        </w:rPr>
        <w:t>(1), 1–11. https://doi.org/10.1007/s00572-009-0260-3</w:t>
      </w:r>
    </w:p>
    <w:p w14:paraId="51EA82C3" w14:textId="09E8E831" w:rsidR="00961545"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fldChar w:fldCharType="end"/>
      </w:r>
    </w:p>
    <w:p w14:paraId="20D061A8" w14:textId="05F576EB"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Statistical analyses</w:t>
      </w:r>
    </w:p>
    <w:p w14:paraId="090374AE" w14:textId="40998099"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ab/>
        <w:t xml:space="preserve">Fungal mass measurements between nitrogen treatments were compared with </w:t>
      </w:r>
      <w:r w:rsidR="00530034">
        <w:rPr>
          <w:rFonts w:ascii="Times New Roman" w:hAnsi="Times New Roman" w:cs="Times New Roman"/>
          <w:sz w:val="24"/>
          <w:szCs w:val="24"/>
        </w:rPr>
        <w:t>a Welch Two Sample t-test</w:t>
      </w:r>
      <w:r w:rsidR="00530034" w:rsidRPr="00517449">
        <w:rPr>
          <w:rFonts w:ascii="Times New Roman" w:hAnsi="Times New Roman" w:cs="Times New Roman"/>
          <w:sz w:val="24"/>
          <w:szCs w:val="24"/>
        </w:rPr>
        <w:t>.</w:t>
      </w:r>
      <w:r w:rsidRPr="00517449">
        <w:rPr>
          <w:rFonts w:ascii="Times New Roman" w:hAnsi="Times New Roman" w:cs="Times New Roman"/>
          <w:sz w:val="24"/>
          <w:szCs w:val="24"/>
        </w:rPr>
        <w:t xml:space="preserve"> We conducted all data analyses in R version 4.3.0 with RStudio </w:t>
      </w:r>
      <w:r w:rsidRPr="00517449">
        <w:rPr>
          <w:rFonts w:ascii="Times New Roman" w:hAnsi="Times New Roman" w:cs="Times New Roman"/>
          <w:sz w:val="24"/>
          <w:szCs w:val="24"/>
        </w:rPr>
        <w:fldChar w:fldCharType="begin"/>
      </w:r>
      <w:r w:rsidR="00D406AF" w:rsidRPr="00517449">
        <w:rPr>
          <w:rFonts w:ascii="Times New Roman" w:hAnsi="Times New Roman" w:cs="Times New Roman"/>
          <w:sz w:val="24"/>
          <w:szCs w:val="24"/>
        </w:rPr>
        <w:instrText xml:space="preserve"> ADDIN ZOTERO_ITEM CSL_CITATION {"citationID":"8taHOLRW","properties":{"formattedCitation":"(R Core Team, 2023)","plainCitation":"(R Core Team, 2023)","noteIndex":0},"citationItems":[{"id":39808,"uris":["http://zotero.org/users/6275788/items/8M2ZC62E"],"itemData":{"id":39808,"type":"software","event-place":"Vienna, Austria","publisher":"R Foundation for Statistical Computing","publisher-place":"Vienna, Austria","title":"R: A Language and Environment for Statistical Computing","URL":"https://www.R-project.org/","author":[{"family":"R Core Team","given":""}],"issued":{"date-parts":[["2023"]]}}}],"schema":"https://github.com/citation-style-language/schema/raw/master/csl-citation.json"} </w:instrText>
      </w:r>
      <w:r w:rsidRPr="00517449">
        <w:rPr>
          <w:rFonts w:ascii="Times New Roman" w:hAnsi="Times New Roman" w:cs="Times New Roman"/>
          <w:sz w:val="24"/>
          <w:szCs w:val="24"/>
        </w:rPr>
        <w:fldChar w:fldCharType="separate"/>
      </w:r>
      <w:r w:rsidR="00D406AF" w:rsidRPr="00517449">
        <w:rPr>
          <w:rFonts w:ascii="Times New Roman" w:hAnsi="Times New Roman" w:cs="Times New Roman"/>
          <w:sz w:val="24"/>
          <w:szCs w:val="24"/>
        </w:rPr>
        <w:t>(R Core Team, 2023)</w:t>
      </w:r>
      <w:r w:rsidRPr="00517449">
        <w:rPr>
          <w:rFonts w:ascii="Times New Roman" w:hAnsi="Times New Roman" w:cs="Times New Roman"/>
          <w:sz w:val="24"/>
          <w:szCs w:val="24"/>
        </w:rPr>
        <w:fldChar w:fldCharType="end"/>
      </w:r>
      <w:r w:rsidRPr="00517449">
        <w:rPr>
          <w:rFonts w:ascii="Times New Roman" w:hAnsi="Times New Roman" w:cs="Times New Roman"/>
          <w:sz w:val="24"/>
          <w:szCs w:val="24"/>
        </w:rPr>
        <w:t>.</w:t>
      </w:r>
    </w:p>
    <w:p w14:paraId="309F38F3" w14:textId="77777777" w:rsidR="00FC6EC8" w:rsidRPr="00517449" w:rsidRDefault="00FC6EC8">
      <w:pPr>
        <w:rPr>
          <w:rFonts w:ascii="Times New Roman" w:hAnsi="Times New Roman" w:cs="Times New Roman"/>
          <w:sz w:val="24"/>
          <w:szCs w:val="24"/>
        </w:rPr>
      </w:pPr>
    </w:p>
    <w:p w14:paraId="48D53156" w14:textId="5F2F9CA6"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t xml:space="preserve">Data </w:t>
      </w:r>
      <w:r w:rsidR="004852C7" w:rsidRPr="00517449">
        <w:rPr>
          <w:rFonts w:ascii="Times New Roman" w:hAnsi="Times New Roman" w:cs="Times New Roman"/>
          <w:sz w:val="24"/>
          <w:szCs w:val="24"/>
        </w:rPr>
        <w:t>availability</w:t>
      </w:r>
      <w:r w:rsidRPr="00517449">
        <w:rPr>
          <w:rFonts w:ascii="Times New Roman" w:hAnsi="Times New Roman" w:cs="Times New Roman"/>
          <w:sz w:val="24"/>
          <w:szCs w:val="24"/>
        </w:rPr>
        <w:t>:</w:t>
      </w:r>
    </w:p>
    <w:p w14:paraId="36EDF9EC" w14:textId="6236C59D"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t>All code and data are available freel</w:t>
      </w:r>
      <w:commentRangeStart w:id="38"/>
      <w:r w:rsidRPr="00517449">
        <w:rPr>
          <w:rFonts w:ascii="Times New Roman" w:hAnsi="Times New Roman" w:cs="Times New Roman"/>
          <w:sz w:val="24"/>
          <w:szCs w:val="24"/>
        </w:rPr>
        <w:t xml:space="preserve">y at </w:t>
      </w:r>
      <w:hyperlink r:id="rId11" w:history="1">
        <w:r w:rsidRPr="00517449">
          <w:rPr>
            <w:rStyle w:val="Hyperlink"/>
            <w:rFonts w:ascii="Times New Roman" w:hAnsi="Times New Roman" w:cs="Times New Roman"/>
            <w:sz w:val="24"/>
            <w:szCs w:val="24"/>
          </w:rPr>
          <w:t>https://github.com/beabock/Org_vs_Inorg_N</w:t>
        </w:r>
      </w:hyperlink>
      <w:r w:rsidRPr="00517449">
        <w:rPr>
          <w:rFonts w:ascii="Times New Roman" w:hAnsi="Times New Roman" w:cs="Times New Roman"/>
          <w:sz w:val="24"/>
          <w:szCs w:val="24"/>
        </w:rPr>
        <w:t>.</w:t>
      </w:r>
      <w:commentRangeEnd w:id="38"/>
      <w:r w:rsidR="00517449" w:rsidRPr="00517449">
        <w:rPr>
          <w:rStyle w:val="CommentReference"/>
          <w:rFonts w:ascii="Times New Roman" w:hAnsi="Times New Roman" w:cs="Times New Roman"/>
          <w:sz w:val="24"/>
          <w:szCs w:val="24"/>
        </w:rPr>
        <w:commentReference w:id="38"/>
      </w:r>
    </w:p>
    <w:p w14:paraId="7ECCC158" w14:textId="77777777" w:rsidR="00FC6EC8" w:rsidRDefault="00FC6EC8"/>
    <w:sectPr w:rsidR="00FC6E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atrice Bock" w:date="2024-10-22T09:26:00Z" w:initials="BB">
    <w:p w14:paraId="2A0C6633" w14:textId="77777777" w:rsidR="00517449" w:rsidRDefault="00517449" w:rsidP="00517449">
      <w:pPr>
        <w:pStyle w:val="CommentText"/>
      </w:pPr>
      <w:r>
        <w:rPr>
          <w:rStyle w:val="CommentReference"/>
        </w:rPr>
        <w:annotationRef/>
      </w:r>
      <w:r>
        <w:t>This title could use some help</w:t>
      </w:r>
    </w:p>
  </w:comment>
  <w:comment w:id="15" w:author="Beatrice Bock" w:date="2024-10-24T09:08:00Z" w:initials="BB">
    <w:p w14:paraId="765BABD1" w14:textId="77777777" w:rsidR="004852C7" w:rsidRDefault="004852C7" w:rsidP="004852C7">
      <w:pPr>
        <w:pStyle w:val="CommentText"/>
      </w:pPr>
      <w:r>
        <w:rPr>
          <w:rStyle w:val="CommentReference"/>
        </w:rPr>
        <w:annotationRef/>
      </w:r>
      <w:r>
        <w:t>Change</w:t>
      </w:r>
    </w:p>
  </w:comment>
  <w:comment w:id="23" w:author="Catherine A Gehring" w:date="2024-10-22T18:07:00Z" w:initials="MOU">
    <w:p w14:paraId="113A3B36" w14:textId="70AF5DB7" w:rsidR="00CA22DD" w:rsidRDefault="00CA22DD" w:rsidP="006908D1">
      <w:r>
        <w:rPr>
          <w:rStyle w:val="CommentReference"/>
        </w:rPr>
        <w:annotationRef/>
      </w:r>
      <w:r>
        <w:rPr>
          <w:color w:val="000000"/>
          <w:sz w:val="20"/>
          <w:szCs w:val="20"/>
        </w:rPr>
        <w:t>What are these values?</w:t>
      </w:r>
    </w:p>
  </w:comment>
  <w:comment w:id="22" w:author="Catherine A Gehring" w:date="2024-10-25T09:44:00Z" w:initials="MOU">
    <w:p w14:paraId="361373C0" w14:textId="77777777" w:rsidR="00AA1B4D" w:rsidRDefault="00AA1B4D" w:rsidP="00521A7A">
      <w:r>
        <w:rPr>
          <w:rStyle w:val="CommentReference"/>
        </w:rPr>
        <w:annotationRef/>
      </w:r>
      <w:r>
        <w:rPr>
          <w:color w:val="000000"/>
          <w:sz w:val="20"/>
          <w:szCs w:val="20"/>
        </w:rPr>
        <w:t>Is the graph a standard box plot with median, etc? Do you think you need to report the means?</w:t>
      </w:r>
    </w:p>
  </w:comment>
  <w:comment w:id="24" w:author="Catherine A Gehring" w:date="2024-10-22T18:13:00Z" w:initials="MOU">
    <w:p w14:paraId="3476D888" w14:textId="025702BD" w:rsidR="00CA22DD" w:rsidRDefault="00CA22DD" w:rsidP="00F405D0">
      <w:r>
        <w:rPr>
          <w:rStyle w:val="CommentReference"/>
        </w:rPr>
        <w:annotationRef/>
      </w:r>
      <w:r>
        <w:rPr>
          <w:color w:val="000000"/>
          <w:sz w:val="20"/>
          <w:szCs w:val="20"/>
        </w:rPr>
        <w:t>I suggest that you add something here about increasing access to soil resources so that it relates to nitrogen. I made a similar suggestion for the abstract.</w:t>
      </w:r>
    </w:p>
  </w:comment>
  <w:comment w:id="26" w:author="Catherine A Gehring" w:date="2024-10-22T18:15:00Z" w:initials="MOU">
    <w:p w14:paraId="5030A4E9" w14:textId="77777777" w:rsidR="00CA22DD" w:rsidRDefault="00CA22DD" w:rsidP="0087108E">
      <w:r>
        <w:rPr>
          <w:rStyle w:val="CommentReference"/>
        </w:rPr>
        <w:annotationRef/>
      </w:r>
      <w:r>
        <w:rPr>
          <w:color w:val="000000"/>
          <w:sz w:val="20"/>
          <w:szCs w:val="20"/>
        </w:rPr>
        <w:t>I would link to agriculture and soil resources here in addition to emphasizing experimental utility</w:t>
      </w:r>
    </w:p>
  </w:comment>
  <w:comment w:id="31" w:author="Catherine A Gehring" w:date="2024-10-22T18:17:00Z" w:initials="MOU">
    <w:p w14:paraId="61ABFE48" w14:textId="77777777" w:rsidR="00CA22DD" w:rsidRDefault="00CA22DD" w:rsidP="00A043FA">
      <w:r>
        <w:rPr>
          <w:rStyle w:val="CommentReference"/>
        </w:rPr>
        <w:annotationRef/>
      </w:r>
      <w:r>
        <w:rPr>
          <w:color w:val="000000"/>
          <w:sz w:val="20"/>
          <w:szCs w:val="20"/>
        </w:rPr>
        <w:t>I would use the literature here instead as we are not sure what the plant provides to DSE as there is no exchange structure and not much research on transport yet. However, there is research indicating that DSE are important in N uptake.</w:t>
      </w:r>
    </w:p>
  </w:comment>
  <w:comment w:id="32" w:author="Catherine A Gehring" w:date="2024-10-25T09:47:00Z" w:initials="MOU">
    <w:p w14:paraId="56DDCB7F" w14:textId="77777777" w:rsidR="00AA1B4D" w:rsidRDefault="00AA1B4D" w:rsidP="00F628F4">
      <w:r>
        <w:rPr>
          <w:rStyle w:val="CommentReference"/>
        </w:rPr>
        <w:annotationRef/>
      </w:r>
      <w:r>
        <w:rPr>
          <w:color w:val="000000"/>
          <w:sz w:val="20"/>
          <w:szCs w:val="20"/>
        </w:rPr>
        <w:t>I would give the test statistic here and refer readers to the figure.</w:t>
      </w:r>
    </w:p>
  </w:comment>
  <w:comment w:id="33" w:author="Beatrice Bock" w:date="2024-10-21T12:06:00Z" w:initials="BB">
    <w:p w14:paraId="19C42709" w14:textId="6BBC6253" w:rsidR="00961545" w:rsidRDefault="00961545" w:rsidP="00961545">
      <w:pPr>
        <w:pStyle w:val="CommentText"/>
      </w:pPr>
      <w:r>
        <w:rPr>
          <w:rStyle w:val="CommentReference"/>
        </w:rPr>
        <w:annotationRef/>
      </w:r>
      <w:r>
        <w:t>Insert methods here</w:t>
      </w:r>
    </w:p>
  </w:comment>
  <w:comment w:id="34" w:author="Beatrice Bock" w:date="2024-10-21T12:41:00Z" w:initials="BB">
    <w:p w14:paraId="3FCF8855" w14:textId="77777777" w:rsidR="007B07AE" w:rsidRDefault="007B07AE" w:rsidP="007B07AE">
      <w:pPr>
        <w:pStyle w:val="CommentText"/>
      </w:pPr>
      <w:r>
        <w:rPr>
          <w:rStyle w:val="CommentReference"/>
        </w:rPr>
        <w:annotationRef/>
      </w:r>
      <w:r>
        <w:t>Lexie: if you just want to copy/paste what you already have in your lab notebook, I can condense it into this formatting</w:t>
      </w:r>
    </w:p>
  </w:comment>
  <w:comment w:id="35" w:author="Beatrice Bock" w:date="2024-10-22T09:09:00Z" w:initials="BB">
    <w:p w14:paraId="354E884F" w14:textId="77777777" w:rsidR="00286F50" w:rsidRDefault="00286F50" w:rsidP="00286F50">
      <w:pPr>
        <w:pStyle w:val="CommentText"/>
      </w:pPr>
      <w:r>
        <w:rPr>
          <w:rStyle w:val="CommentReference"/>
        </w:rPr>
        <w:annotationRef/>
      </w:r>
      <w:r>
        <w:t>Add cork borer diameter</w:t>
      </w:r>
    </w:p>
  </w:comment>
  <w:comment w:id="36" w:author="Beatrice Bock" w:date="2024-10-22T09:11:00Z" w:initials="BB">
    <w:p w14:paraId="2779F24C" w14:textId="77777777" w:rsidR="00286F50" w:rsidRDefault="00286F50" w:rsidP="00286F50">
      <w:pPr>
        <w:pStyle w:val="CommentText"/>
      </w:pPr>
      <w:r>
        <w:rPr>
          <w:rStyle w:val="CommentReference"/>
        </w:rPr>
        <w:annotationRef/>
      </w:r>
      <w:r>
        <w:t>Add dry weights</w:t>
      </w:r>
    </w:p>
  </w:comment>
  <w:comment w:id="37" w:author="Beatrice Bock" w:date="2024-10-21T12:09:00Z" w:initials="BB">
    <w:p w14:paraId="59F48E1B" w14:textId="4F241AA3" w:rsidR="002144F3" w:rsidRDefault="002144F3" w:rsidP="002144F3">
      <w:pPr>
        <w:pStyle w:val="CommentText"/>
      </w:pPr>
      <w:r>
        <w:rPr>
          <w:rStyle w:val="CommentReference"/>
        </w:rPr>
        <w:annotationRef/>
      </w:r>
      <w:r>
        <w:t>Kitty: can you add the macrosystems grant here? I feel like it applies</w:t>
      </w:r>
    </w:p>
  </w:comment>
  <w:comment w:id="38" w:author="Beatrice Bock" w:date="2024-10-22T09:25:00Z" w:initials="BB">
    <w:p w14:paraId="6A59BC8A" w14:textId="7FB90BC5" w:rsidR="00517449" w:rsidRDefault="00517449" w:rsidP="00517449">
      <w:pPr>
        <w:pStyle w:val="CommentText"/>
      </w:pPr>
      <w:r>
        <w:rPr>
          <w:rStyle w:val="CommentReference"/>
        </w:rPr>
        <w:annotationRef/>
      </w:r>
      <w:r>
        <w:t>I can add the data to Zenodo if we want and get a DOI for it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0C6633" w15:done="0"/>
  <w15:commentEx w15:paraId="765BABD1" w15:done="1"/>
  <w15:commentEx w15:paraId="113A3B36" w15:done="1"/>
  <w15:commentEx w15:paraId="361373C0" w15:done="0"/>
  <w15:commentEx w15:paraId="3476D888" w15:done="1"/>
  <w15:commentEx w15:paraId="5030A4E9" w15:done="1"/>
  <w15:commentEx w15:paraId="61ABFE48" w15:done="1"/>
  <w15:commentEx w15:paraId="56DDCB7F" w15:done="0"/>
  <w15:commentEx w15:paraId="19C42709" w15:done="1"/>
  <w15:commentEx w15:paraId="3FCF8855" w15:paraIdParent="19C42709" w15:done="1"/>
  <w15:commentEx w15:paraId="354E884F" w15:done="0"/>
  <w15:commentEx w15:paraId="2779F24C" w15:done="0"/>
  <w15:commentEx w15:paraId="59F48E1B" w15:done="0"/>
  <w15:commentEx w15:paraId="6A59BC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B497BA1" w16cex:dateUtc="2024-10-22T16:26:00Z"/>
  <w16cex:commentExtensible w16cex:durableId="1BE6A8E6" w16cex:dateUtc="2024-10-24T16:08:00Z"/>
  <w16cex:commentExtensible w16cex:durableId="2AC26851" w16cex:dateUtc="2024-10-23T01:07:00Z"/>
  <w16cex:commentExtensible w16cex:durableId="2AC5E6E6" w16cex:dateUtc="2024-10-25T16:44:00Z"/>
  <w16cex:commentExtensible w16cex:durableId="2AC269DC" w16cex:dateUtc="2024-10-23T01:13:00Z"/>
  <w16cex:commentExtensible w16cex:durableId="2AC26A32" w16cex:dateUtc="2024-10-23T01:15:00Z"/>
  <w16cex:commentExtensible w16cex:durableId="2AC26AA4" w16cex:dateUtc="2024-10-23T01:17:00Z"/>
  <w16cex:commentExtensible w16cex:durableId="2AC5E79B" w16cex:dateUtc="2024-10-25T16:47:00Z"/>
  <w16cex:commentExtensible w16cex:durableId="3BD3EBB0" w16cex:dateUtc="2024-10-21T19:06:00Z"/>
  <w16cex:commentExtensible w16cex:durableId="7EAC39B1" w16cex:dateUtc="2024-10-21T19:41:00Z"/>
  <w16cex:commentExtensible w16cex:durableId="6A4B3BE7" w16cex:dateUtc="2024-10-22T16:09:00Z"/>
  <w16cex:commentExtensible w16cex:durableId="79729069" w16cex:dateUtc="2024-10-22T16:11:00Z"/>
  <w16cex:commentExtensible w16cex:durableId="45D2D320" w16cex:dateUtc="2024-10-21T19:09:00Z"/>
  <w16cex:commentExtensible w16cex:durableId="67374A62" w16cex:dateUtc="2024-10-22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0C6633" w16cid:durableId="3B497BA1"/>
  <w16cid:commentId w16cid:paraId="765BABD1" w16cid:durableId="1BE6A8E6"/>
  <w16cid:commentId w16cid:paraId="113A3B36" w16cid:durableId="2AC26851"/>
  <w16cid:commentId w16cid:paraId="361373C0" w16cid:durableId="2AC5E6E6"/>
  <w16cid:commentId w16cid:paraId="3476D888" w16cid:durableId="2AC269DC"/>
  <w16cid:commentId w16cid:paraId="5030A4E9" w16cid:durableId="2AC26A32"/>
  <w16cid:commentId w16cid:paraId="61ABFE48" w16cid:durableId="2AC26AA4"/>
  <w16cid:commentId w16cid:paraId="56DDCB7F" w16cid:durableId="2AC5E79B"/>
  <w16cid:commentId w16cid:paraId="19C42709" w16cid:durableId="3BD3EBB0"/>
  <w16cid:commentId w16cid:paraId="3FCF8855" w16cid:durableId="7EAC39B1"/>
  <w16cid:commentId w16cid:paraId="354E884F" w16cid:durableId="6A4B3BE7"/>
  <w16cid:commentId w16cid:paraId="2779F24C" w16cid:durableId="79729069"/>
  <w16cid:commentId w16cid:paraId="59F48E1B" w16cid:durableId="45D2D320"/>
  <w16cid:commentId w16cid:paraId="6A59BC8A" w16cid:durableId="67374A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A0396"/>
    <w:multiLevelType w:val="hybridMultilevel"/>
    <w:tmpl w:val="92F42442"/>
    <w:lvl w:ilvl="0" w:tplc="CD76D19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A27D3"/>
    <w:multiLevelType w:val="multilevel"/>
    <w:tmpl w:val="0AC2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615385">
    <w:abstractNumId w:val="0"/>
  </w:num>
  <w:num w:numId="2" w16cid:durableId="18540257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atrice Bock">
    <w15:presenceInfo w15:providerId="None" w15:userId="Beatrice Bock"/>
  </w15:person>
  <w15:person w15:author="Catherine A Gehring">
    <w15:presenceInfo w15:providerId="AD" w15:userId="S::Catherine.Gehring@nau.edu::f94c289c-fb91-4c6b-be26-e22b576965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4C"/>
    <w:rsid w:val="000137D2"/>
    <w:rsid w:val="000B717F"/>
    <w:rsid w:val="000F6333"/>
    <w:rsid w:val="002144F3"/>
    <w:rsid w:val="00286F50"/>
    <w:rsid w:val="00320491"/>
    <w:rsid w:val="00342501"/>
    <w:rsid w:val="00427DFC"/>
    <w:rsid w:val="00430CC9"/>
    <w:rsid w:val="004852C7"/>
    <w:rsid w:val="005032FD"/>
    <w:rsid w:val="00512B61"/>
    <w:rsid w:val="00517449"/>
    <w:rsid w:val="005271A4"/>
    <w:rsid w:val="00530034"/>
    <w:rsid w:val="00533664"/>
    <w:rsid w:val="005429C8"/>
    <w:rsid w:val="005921AD"/>
    <w:rsid w:val="005B2E06"/>
    <w:rsid w:val="005F39D9"/>
    <w:rsid w:val="00635298"/>
    <w:rsid w:val="006D20AE"/>
    <w:rsid w:val="00720858"/>
    <w:rsid w:val="00732D6D"/>
    <w:rsid w:val="00735F5F"/>
    <w:rsid w:val="00746C4C"/>
    <w:rsid w:val="007A1B63"/>
    <w:rsid w:val="007B07AE"/>
    <w:rsid w:val="008105CC"/>
    <w:rsid w:val="008C2225"/>
    <w:rsid w:val="00924AC6"/>
    <w:rsid w:val="00961545"/>
    <w:rsid w:val="009C1683"/>
    <w:rsid w:val="00A0334C"/>
    <w:rsid w:val="00A23561"/>
    <w:rsid w:val="00AA1B4D"/>
    <w:rsid w:val="00AA7877"/>
    <w:rsid w:val="00B23DE6"/>
    <w:rsid w:val="00B66739"/>
    <w:rsid w:val="00BC14A9"/>
    <w:rsid w:val="00BD4E33"/>
    <w:rsid w:val="00C57482"/>
    <w:rsid w:val="00CA22DD"/>
    <w:rsid w:val="00CB0B18"/>
    <w:rsid w:val="00CE196E"/>
    <w:rsid w:val="00D11BE8"/>
    <w:rsid w:val="00D17885"/>
    <w:rsid w:val="00D406AF"/>
    <w:rsid w:val="00E03AC3"/>
    <w:rsid w:val="00E04C21"/>
    <w:rsid w:val="00F23182"/>
    <w:rsid w:val="00F3150A"/>
    <w:rsid w:val="00FC68EB"/>
    <w:rsid w:val="00FC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132B"/>
  <w15:chartTrackingRefBased/>
  <w15:docId w15:val="{37F08947-594F-471F-B65C-09098D9E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3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3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34C"/>
    <w:rPr>
      <w:rFonts w:eastAsiaTheme="majorEastAsia" w:cstheme="majorBidi"/>
      <w:color w:val="272727" w:themeColor="text1" w:themeTint="D8"/>
    </w:rPr>
  </w:style>
  <w:style w:type="paragraph" w:styleId="Title">
    <w:name w:val="Title"/>
    <w:basedOn w:val="Normal"/>
    <w:next w:val="Normal"/>
    <w:link w:val="TitleChar"/>
    <w:uiPriority w:val="10"/>
    <w:qFormat/>
    <w:rsid w:val="00A03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34C"/>
    <w:pPr>
      <w:spacing w:before="160"/>
      <w:jc w:val="center"/>
    </w:pPr>
    <w:rPr>
      <w:i/>
      <w:iCs/>
      <w:color w:val="404040" w:themeColor="text1" w:themeTint="BF"/>
    </w:rPr>
  </w:style>
  <w:style w:type="character" w:customStyle="1" w:styleId="QuoteChar">
    <w:name w:val="Quote Char"/>
    <w:basedOn w:val="DefaultParagraphFont"/>
    <w:link w:val="Quote"/>
    <w:uiPriority w:val="29"/>
    <w:rsid w:val="00A0334C"/>
    <w:rPr>
      <w:i/>
      <w:iCs/>
      <w:color w:val="404040" w:themeColor="text1" w:themeTint="BF"/>
    </w:rPr>
  </w:style>
  <w:style w:type="paragraph" w:styleId="ListParagraph">
    <w:name w:val="List Paragraph"/>
    <w:basedOn w:val="Normal"/>
    <w:uiPriority w:val="34"/>
    <w:qFormat/>
    <w:rsid w:val="00A0334C"/>
    <w:pPr>
      <w:ind w:left="720"/>
      <w:contextualSpacing/>
    </w:pPr>
  </w:style>
  <w:style w:type="character" w:styleId="IntenseEmphasis">
    <w:name w:val="Intense Emphasis"/>
    <w:basedOn w:val="DefaultParagraphFont"/>
    <w:uiPriority w:val="21"/>
    <w:qFormat/>
    <w:rsid w:val="00A0334C"/>
    <w:rPr>
      <w:i/>
      <w:iCs/>
      <w:color w:val="0F4761" w:themeColor="accent1" w:themeShade="BF"/>
    </w:rPr>
  </w:style>
  <w:style w:type="paragraph" w:styleId="IntenseQuote">
    <w:name w:val="Intense Quote"/>
    <w:basedOn w:val="Normal"/>
    <w:next w:val="Normal"/>
    <w:link w:val="IntenseQuoteChar"/>
    <w:uiPriority w:val="30"/>
    <w:qFormat/>
    <w:rsid w:val="00A03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34C"/>
    <w:rPr>
      <w:i/>
      <w:iCs/>
      <w:color w:val="0F4761" w:themeColor="accent1" w:themeShade="BF"/>
    </w:rPr>
  </w:style>
  <w:style w:type="character" w:styleId="IntenseReference">
    <w:name w:val="Intense Reference"/>
    <w:basedOn w:val="DefaultParagraphFont"/>
    <w:uiPriority w:val="32"/>
    <w:qFormat/>
    <w:rsid w:val="00A0334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4250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2501"/>
    <w:rPr>
      <w:rFonts w:ascii="Consolas" w:hAnsi="Consolas"/>
      <w:sz w:val="20"/>
      <w:szCs w:val="20"/>
    </w:rPr>
  </w:style>
  <w:style w:type="character" w:styleId="CommentReference">
    <w:name w:val="annotation reference"/>
    <w:basedOn w:val="DefaultParagraphFont"/>
    <w:uiPriority w:val="99"/>
    <w:semiHidden/>
    <w:unhideWhenUsed/>
    <w:rsid w:val="00961545"/>
    <w:rPr>
      <w:sz w:val="16"/>
      <w:szCs w:val="16"/>
    </w:rPr>
  </w:style>
  <w:style w:type="paragraph" w:styleId="CommentText">
    <w:name w:val="annotation text"/>
    <w:basedOn w:val="Normal"/>
    <w:link w:val="CommentTextChar"/>
    <w:uiPriority w:val="99"/>
    <w:unhideWhenUsed/>
    <w:rsid w:val="00961545"/>
    <w:pPr>
      <w:spacing w:line="240" w:lineRule="auto"/>
    </w:pPr>
    <w:rPr>
      <w:sz w:val="20"/>
      <w:szCs w:val="20"/>
    </w:rPr>
  </w:style>
  <w:style w:type="character" w:customStyle="1" w:styleId="CommentTextChar">
    <w:name w:val="Comment Text Char"/>
    <w:basedOn w:val="DefaultParagraphFont"/>
    <w:link w:val="CommentText"/>
    <w:uiPriority w:val="99"/>
    <w:rsid w:val="00961545"/>
    <w:rPr>
      <w:sz w:val="20"/>
      <w:szCs w:val="20"/>
    </w:rPr>
  </w:style>
  <w:style w:type="paragraph" w:styleId="CommentSubject">
    <w:name w:val="annotation subject"/>
    <w:basedOn w:val="CommentText"/>
    <w:next w:val="CommentText"/>
    <w:link w:val="CommentSubjectChar"/>
    <w:uiPriority w:val="99"/>
    <w:semiHidden/>
    <w:unhideWhenUsed/>
    <w:rsid w:val="00961545"/>
    <w:rPr>
      <w:b/>
      <w:bCs/>
    </w:rPr>
  </w:style>
  <w:style w:type="character" w:customStyle="1" w:styleId="CommentSubjectChar">
    <w:name w:val="Comment Subject Char"/>
    <w:basedOn w:val="CommentTextChar"/>
    <w:link w:val="CommentSubject"/>
    <w:uiPriority w:val="99"/>
    <w:semiHidden/>
    <w:rsid w:val="00961545"/>
    <w:rPr>
      <w:b/>
      <w:bCs/>
      <w:sz w:val="20"/>
      <w:szCs w:val="20"/>
    </w:rPr>
  </w:style>
  <w:style w:type="character" w:styleId="Hyperlink">
    <w:name w:val="Hyperlink"/>
    <w:basedOn w:val="DefaultParagraphFont"/>
    <w:uiPriority w:val="99"/>
    <w:unhideWhenUsed/>
    <w:rsid w:val="00961545"/>
    <w:rPr>
      <w:color w:val="0000FF"/>
      <w:u w:val="single"/>
    </w:rPr>
  </w:style>
  <w:style w:type="character" w:styleId="UnresolvedMention">
    <w:name w:val="Unresolved Mention"/>
    <w:basedOn w:val="DefaultParagraphFont"/>
    <w:uiPriority w:val="99"/>
    <w:semiHidden/>
    <w:unhideWhenUsed/>
    <w:rsid w:val="00961545"/>
    <w:rPr>
      <w:color w:val="605E5C"/>
      <w:shd w:val="clear" w:color="auto" w:fill="E1DFDD"/>
    </w:rPr>
  </w:style>
  <w:style w:type="character" w:styleId="Strong">
    <w:name w:val="Strong"/>
    <w:basedOn w:val="DefaultParagraphFont"/>
    <w:uiPriority w:val="22"/>
    <w:qFormat/>
    <w:rsid w:val="002144F3"/>
    <w:rPr>
      <w:b/>
      <w:bCs/>
    </w:rPr>
  </w:style>
  <w:style w:type="paragraph" w:styleId="Bibliography">
    <w:name w:val="Bibliography"/>
    <w:basedOn w:val="Normal"/>
    <w:next w:val="Normal"/>
    <w:uiPriority w:val="37"/>
    <w:unhideWhenUsed/>
    <w:rsid w:val="00732D6D"/>
    <w:pPr>
      <w:spacing w:after="0" w:line="480" w:lineRule="auto"/>
      <w:ind w:left="720" w:hanging="720"/>
    </w:pPr>
  </w:style>
  <w:style w:type="paragraph" w:styleId="Revision">
    <w:name w:val="Revision"/>
    <w:hidden/>
    <w:uiPriority w:val="99"/>
    <w:semiHidden/>
    <w:rsid w:val="00CA22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48502">
      <w:bodyDiv w:val="1"/>
      <w:marLeft w:val="0"/>
      <w:marRight w:val="0"/>
      <w:marTop w:val="0"/>
      <w:marBottom w:val="0"/>
      <w:divBdr>
        <w:top w:val="none" w:sz="0" w:space="0" w:color="auto"/>
        <w:left w:val="none" w:sz="0" w:space="0" w:color="auto"/>
        <w:bottom w:val="none" w:sz="0" w:space="0" w:color="auto"/>
        <w:right w:val="none" w:sz="0" w:space="0" w:color="auto"/>
      </w:divBdr>
      <w:divsChild>
        <w:div w:id="341248465">
          <w:marLeft w:val="0"/>
          <w:marRight w:val="0"/>
          <w:marTop w:val="0"/>
          <w:marBottom w:val="0"/>
          <w:divBdr>
            <w:top w:val="none" w:sz="0" w:space="0" w:color="auto"/>
            <w:left w:val="none" w:sz="0" w:space="0" w:color="auto"/>
            <w:bottom w:val="none" w:sz="0" w:space="0" w:color="auto"/>
            <w:right w:val="none" w:sz="0" w:space="0" w:color="auto"/>
          </w:divBdr>
          <w:divsChild>
            <w:div w:id="242223230">
              <w:marLeft w:val="0"/>
              <w:marRight w:val="0"/>
              <w:marTop w:val="0"/>
              <w:marBottom w:val="0"/>
              <w:divBdr>
                <w:top w:val="none" w:sz="0" w:space="0" w:color="auto"/>
                <w:left w:val="none" w:sz="0" w:space="0" w:color="auto"/>
                <w:bottom w:val="none" w:sz="0" w:space="0" w:color="auto"/>
                <w:right w:val="none" w:sz="0" w:space="0" w:color="auto"/>
              </w:divBdr>
            </w:div>
            <w:div w:id="1535729591">
              <w:marLeft w:val="0"/>
              <w:marRight w:val="0"/>
              <w:marTop w:val="0"/>
              <w:marBottom w:val="0"/>
              <w:divBdr>
                <w:top w:val="none" w:sz="0" w:space="0" w:color="auto"/>
                <w:left w:val="none" w:sz="0" w:space="0" w:color="auto"/>
                <w:bottom w:val="none" w:sz="0" w:space="0" w:color="auto"/>
                <w:right w:val="none" w:sz="0" w:space="0" w:color="auto"/>
              </w:divBdr>
            </w:div>
            <w:div w:id="736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435">
      <w:bodyDiv w:val="1"/>
      <w:marLeft w:val="0"/>
      <w:marRight w:val="0"/>
      <w:marTop w:val="0"/>
      <w:marBottom w:val="0"/>
      <w:divBdr>
        <w:top w:val="none" w:sz="0" w:space="0" w:color="auto"/>
        <w:left w:val="none" w:sz="0" w:space="0" w:color="auto"/>
        <w:bottom w:val="none" w:sz="0" w:space="0" w:color="auto"/>
        <w:right w:val="none" w:sz="0" w:space="0" w:color="auto"/>
      </w:divBdr>
    </w:div>
    <w:div w:id="505292910">
      <w:bodyDiv w:val="1"/>
      <w:marLeft w:val="0"/>
      <w:marRight w:val="0"/>
      <w:marTop w:val="0"/>
      <w:marBottom w:val="0"/>
      <w:divBdr>
        <w:top w:val="none" w:sz="0" w:space="0" w:color="auto"/>
        <w:left w:val="none" w:sz="0" w:space="0" w:color="auto"/>
        <w:bottom w:val="none" w:sz="0" w:space="0" w:color="auto"/>
        <w:right w:val="none" w:sz="0" w:space="0" w:color="auto"/>
      </w:divBdr>
    </w:div>
    <w:div w:id="575670545">
      <w:bodyDiv w:val="1"/>
      <w:marLeft w:val="0"/>
      <w:marRight w:val="0"/>
      <w:marTop w:val="0"/>
      <w:marBottom w:val="0"/>
      <w:divBdr>
        <w:top w:val="none" w:sz="0" w:space="0" w:color="auto"/>
        <w:left w:val="none" w:sz="0" w:space="0" w:color="auto"/>
        <w:bottom w:val="none" w:sz="0" w:space="0" w:color="auto"/>
        <w:right w:val="none" w:sz="0" w:space="0" w:color="auto"/>
      </w:divBdr>
    </w:div>
    <w:div w:id="679114730">
      <w:bodyDiv w:val="1"/>
      <w:marLeft w:val="0"/>
      <w:marRight w:val="0"/>
      <w:marTop w:val="0"/>
      <w:marBottom w:val="0"/>
      <w:divBdr>
        <w:top w:val="none" w:sz="0" w:space="0" w:color="auto"/>
        <w:left w:val="none" w:sz="0" w:space="0" w:color="auto"/>
        <w:bottom w:val="none" w:sz="0" w:space="0" w:color="auto"/>
        <w:right w:val="none" w:sz="0" w:space="0" w:color="auto"/>
      </w:divBdr>
    </w:div>
    <w:div w:id="750465724">
      <w:bodyDiv w:val="1"/>
      <w:marLeft w:val="0"/>
      <w:marRight w:val="0"/>
      <w:marTop w:val="0"/>
      <w:marBottom w:val="0"/>
      <w:divBdr>
        <w:top w:val="none" w:sz="0" w:space="0" w:color="auto"/>
        <w:left w:val="none" w:sz="0" w:space="0" w:color="auto"/>
        <w:bottom w:val="none" w:sz="0" w:space="0" w:color="auto"/>
        <w:right w:val="none" w:sz="0" w:space="0" w:color="auto"/>
      </w:divBdr>
    </w:div>
    <w:div w:id="845678581">
      <w:bodyDiv w:val="1"/>
      <w:marLeft w:val="0"/>
      <w:marRight w:val="0"/>
      <w:marTop w:val="0"/>
      <w:marBottom w:val="0"/>
      <w:divBdr>
        <w:top w:val="none" w:sz="0" w:space="0" w:color="auto"/>
        <w:left w:val="none" w:sz="0" w:space="0" w:color="auto"/>
        <w:bottom w:val="none" w:sz="0" w:space="0" w:color="auto"/>
        <w:right w:val="none" w:sz="0" w:space="0" w:color="auto"/>
      </w:divBdr>
      <w:divsChild>
        <w:div w:id="293365852">
          <w:marLeft w:val="0"/>
          <w:marRight w:val="0"/>
          <w:marTop w:val="0"/>
          <w:marBottom w:val="0"/>
          <w:divBdr>
            <w:top w:val="none" w:sz="0" w:space="0" w:color="auto"/>
            <w:left w:val="none" w:sz="0" w:space="0" w:color="auto"/>
            <w:bottom w:val="none" w:sz="0" w:space="0" w:color="auto"/>
            <w:right w:val="none" w:sz="0" w:space="0" w:color="auto"/>
          </w:divBdr>
        </w:div>
      </w:divsChild>
    </w:div>
    <w:div w:id="1200321691">
      <w:bodyDiv w:val="1"/>
      <w:marLeft w:val="0"/>
      <w:marRight w:val="0"/>
      <w:marTop w:val="0"/>
      <w:marBottom w:val="0"/>
      <w:divBdr>
        <w:top w:val="none" w:sz="0" w:space="0" w:color="auto"/>
        <w:left w:val="none" w:sz="0" w:space="0" w:color="auto"/>
        <w:bottom w:val="none" w:sz="0" w:space="0" w:color="auto"/>
        <w:right w:val="none" w:sz="0" w:space="0" w:color="auto"/>
      </w:divBdr>
    </w:div>
    <w:div w:id="1223373603">
      <w:bodyDiv w:val="1"/>
      <w:marLeft w:val="0"/>
      <w:marRight w:val="0"/>
      <w:marTop w:val="0"/>
      <w:marBottom w:val="0"/>
      <w:divBdr>
        <w:top w:val="none" w:sz="0" w:space="0" w:color="auto"/>
        <w:left w:val="none" w:sz="0" w:space="0" w:color="auto"/>
        <w:bottom w:val="none" w:sz="0" w:space="0" w:color="auto"/>
        <w:right w:val="none" w:sz="0" w:space="0" w:color="auto"/>
      </w:divBdr>
      <w:divsChild>
        <w:div w:id="1829713248">
          <w:marLeft w:val="0"/>
          <w:marRight w:val="0"/>
          <w:marTop w:val="0"/>
          <w:marBottom w:val="0"/>
          <w:divBdr>
            <w:top w:val="none" w:sz="0" w:space="0" w:color="auto"/>
            <w:left w:val="none" w:sz="0" w:space="0" w:color="auto"/>
            <w:bottom w:val="none" w:sz="0" w:space="0" w:color="auto"/>
            <w:right w:val="none" w:sz="0" w:space="0" w:color="auto"/>
          </w:divBdr>
        </w:div>
      </w:divsChild>
    </w:div>
    <w:div w:id="1225918169">
      <w:bodyDiv w:val="1"/>
      <w:marLeft w:val="0"/>
      <w:marRight w:val="0"/>
      <w:marTop w:val="0"/>
      <w:marBottom w:val="0"/>
      <w:divBdr>
        <w:top w:val="none" w:sz="0" w:space="0" w:color="auto"/>
        <w:left w:val="none" w:sz="0" w:space="0" w:color="auto"/>
        <w:bottom w:val="none" w:sz="0" w:space="0" w:color="auto"/>
        <w:right w:val="none" w:sz="0" w:space="0" w:color="auto"/>
      </w:divBdr>
    </w:div>
    <w:div w:id="1304697362">
      <w:bodyDiv w:val="1"/>
      <w:marLeft w:val="0"/>
      <w:marRight w:val="0"/>
      <w:marTop w:val="0"/>
      <w:marBottom w:val="0"/>
      <w:divBdr>
        <w:top w:val="none" w:sz="0" w:space="0" w:color="auto"/>
        <w:left w:val="none" w:sz="0" w:space="0" w:color="auto"/>
        <w:bottom w:val="none" w:sz="0" w:space="0" w:color="auto"/>
        <w:right w:val="none" w:sz="0" w:space="0" w:color="auto"/>
      </w:divBdr>
    </w:div>
    <w:div w:id="1394157952">
      <w:bodyDiv w:val="1"/>
      <w:marLeft w:val="0"/>
      <w:marRight w:val="0"/>
      <w:marTop w:val="0"/>
      <w:marBottom w:val="0"/>
      <w:divBdr>
        <w:top w:val="none" w:sz="0" w:space="0" w:color="auto"/>
        <w:left w:val="none" w:sz="0" w:space="0" w:color="auto"/>
        <w:bottom w:val="none" w:sz="0" w:space="0" w:color="auto"/>
        <w:right w:val="none" w:sz="0" w:space="0" w:color="auto"/>
      </w:divBdr>
    </w:div>
    <w:div w:id="1397780618">
      <w:bodyDiv w:val="1"/>
      <w:marLeft w:val="0"/>
      <w:marRight w:val="0"/>
      <w:marTop w:val="0"/>
      <w:marBottom w:val="0"/>
      <w:divBdr>
        <w:top w:val="none" w:sz="0" w:space="0" w:color="auto"/>
        <w:left w:val="none" w:sz="0" w:space="0" w:color="auto"/>
        <w:bottom w:val="none" w:sz="0" w:space="0" w:color="auto"/>
        <w:right w:val="none" w:sz="0" w:space="0" w:color="auto"/>
      </w:divBdr>
    </w:div>
    <w:div w:id="1451777164">
      <w:bodyDiv w:val="1"/>
      <w:marLeft w:val="0"/>
      <w:marRight w:val="0"/>
      <w:marTop w:val="0"/>
      <w:marBottom w:val="0"/>
      <w:divBdr>
        <w:top w:val="none" w:sz="0" w:space="0" w:color="auto"/>
        <w:left w:val="none" w:sz="0" w:space="0" w:color="auto"/>
        <w:bottom w:val="none" w:sz="0" w:space="0" w:color="auto"/>
        <w:right w:val="none" w:sz="0" w:space="0" w:color="auto"/>
      </w:divBdr>
      <w:divsChild>
        <w:div w:id="544684395">
          <w:marLeft w:val="0"/>
          <w:marRight w:val="0"/>
          <w:marTop w:val="0"/>
          <w:marBottom w:val="0"/>
          <w:divBdr>
            <w:top w:val="none" w:sz="0" w:space="0" w:color="auto"/>
            <w:left w:val="none" w:sz="0" w:space="0" w:color="auto"/>
            <w:bottom w:val="none" w:sz="0" w:space="0" w:color="auto"/>
            <w:right w:val="none" w:sz="0" w:space="0" w:color="auto"/>
          </w:divBdr>
          <w:divsChild>
            <w:div w:id="434793526">
              <w:marLeft w:val="0"/>
              <w:marRight w:val="0"/>
              <w:marTop w:val="0"/>
              <w:marBottom w:val="0"/>
              <w:divBdr>
                <w:top w:val="none" w:sz="0" w:space="0" w:color="auto"/>
                <w:left w:val="none" w:sz="0" w:space="0" w:color="auto"/>
                <w:bottom w:val="none" w:sz="0" w:space="0" w:color="auto"/>
                <w:right w:val="none" w:sz="0" w:space="0" w:color="auto"/>
              </w:divBdr>
            </w:div>
            <w:div w:id="1843355751">
              <w:marLeft w:val="0"/>
              <w:marRight w:val="0"/>
              <w:marTop w:val="0"/>
              <w:marBottom w:val="0"/>
              <w:divBdr>
                <w:top w:val="none" w:sz="0" w:space="0" w:color="auto"/>
                <w:left w:val="none" w:sz="0" w:space="0" w:color="auto"/>
                <w:bottom w:val="none" w:sz="0" w:space="0" w:color="auto"/>
                <w:right w:val="none" w:sz="0" w:space="0" w:color="auto"/>
              </w:divBdr>
            </w:div>
            <w:div w:id="18032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930">
      <w:bodyDiv w:val="1"/>
      <w:marLeft w:val="0"/>
      <w:marRight w:val="0"/>
      <w:marTop w:val="0"/>
      <w:marBottom w:val="0"/>
      <w:divBdr>
        <w:top w:val="none" w:sz="0" w:space="0" w:color="auto"/>
        <w:left w:val="none" w:sz="0" w:space="0" w:color="auto"/>
        <w:bottom w:val="none" w:sz="0" w:space="0" w:color="auto"/>
        <w:right w:val="none" w:sz="0" w:space="0" w:color="auto"/>
      </w:divBdr>
    </w:div>
    <w:div w:id="19000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beabock/Org_vs_Inorg_N" TargetMode="External"/><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bmb646@na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4781</Words>
  <Characters>28645</Characters>
  <Application>Microsoft Office Word</Application>
  <DocSecurity>0</DocSecurity>
  <Lines>427</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Bock</dc:creator>
  <cp:keywords/>
  <dc:description/>
  <cp:lastModifiedBy>Catherine A Gehring</cp:lastModifiedBy>
  <cp:revision>4</cp:revision>
  <dcterms:created xsi:type="dcterms:W3CDTF">2024-10-25T16:18:00Z</dcterms:created>
  <dcterms:modified xsi:type="dcterms:W3CDTF">2024-10-25T16:47:00Z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id="0Tiy31G6"/&gt;&lt;style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