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33DF5508"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w:t>
      </w:r>
      <w:r w:rsidR="00D47B2B" w:rsidRPr="00F872DF">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isolate grew 133% larger in an inorganic nitrogen medium than in an organic</w:t>
      </w:r>
      <w:del w:id="0" w:author="Beatrice Bock" w:date="2024-12-30T11:01:00Z">
        <w:r w:rsidR="00D47B2B" w:rsidRPr="00D47B2B" w:rsidDel="00D82EFD">
          <w:rPr>
            <w:rFonts w:ascii="Times New Roman" w:hAnsi="Times New Roman" w:cs="Times New Roman"/>
            <w:sz w:val="24"/>
            <w:szCs w:val="24"/>
          </w:rPr>
          <w:delText xml:space="preserve"> one</w:delText>
        </w:r>
      </w:del>
      <w:ins w:id="1" w:author="Beatrice Bock" w:date="2024-12-30T11:01:00Z">
        <w:r w:rsidR="00D82EFD">
          <w:rPr>
            <w:rFonts w:ascii="Times New Roman" w:hAnsi="Times New Roman" w:cs="Times New Roman"/>
            <w:sz w:val="24"/>
            <w:szCs w:val="24"/>
          </w:rPr>
          <w:t xml:space="preserve"> nitrogen medium</w:t>
        </w:r>
      </w:ins>
      <w:r w:rsidR="00D47B2B" w:rsidRPr="00D47B2B">
        <w:rPr>
          <w:rFonts w:ascii="Times New Roman" w:hAnsi="Times New Roman" w:cs="Times New Roman"/>
          <w:sz w:val="24"/>
          <w:szCs w:val="24"/>
        </w:rPr>
        <w:t>. These findings support further research on other DSE taxa and nitrogen forms to better understand fungal nitrogen use.</w:t>
      </w:r>
    </w:p>
    <w:p w14:paraId="12B2DC01" w14:textId="77777777" w:rsidR="00F872DF" w:rsidRDefault="00F872DF">
      <w:pPr>
        <w:rPr>
          <w:rFonts w:ascii="Times New Roman" w:hAnsi="Times New Roman" w:cs="Times New Roman"/>
          <w:b/>
          <w:bCs/>
          <w:sz w:val="24"/>
          <w:szCs w:val="24"/>
        </w:rPr>
      </w:pPr>
    </w:p>
    <w:p w14:paraId="36A3725F" w14:textId="77777777" w:rsidR="00F872DF" w:rsidRDefault="00F872DF">
      <w:pPr>
        <w:rPr>
          <w:rFonts w:ascii="Times New Roman" w:hAnsi="Times New Roman" w:cs="Times New Roman"/>
          <w:b/>
          <w:bCs/>
          <w:sz w:val="24"/>
          <w:szCs w:val="24"/>
        </w:rPr>
      </w:pPr>
    </w:p>
    <w:p w14:paraId="51D3A36B" w14:textId="72AECAB5"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67D6A62" w14:textId="5DD79574" w:rsidR="00C76B42" w:rsidRDefault="003F5636" w:rsidP="00C76B42">
      <w:pPr>
        <w:keepNext/>
      </w:pPr>
      <w:r>
        <w:rPr>
          <w:rFonts w:ascii="Times New Roman" w:hAnsi="Times New Roman" w:cs="Times New Roman"/>
          <w:noProof/>
          <w:sz w:val="24"/>
          <w:szCs w:val="24"/>
        </w:rPr>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65B99F2D" w:rsidR="00C76B42" w:rsidRPr="00B5297E" w:rsidRDefault="00C76B42" w:rsidP="00C76B42">
      <w:pPr>
        <w:rPr>
          <w:rFonts w:ascii="Times New Roman" w:hAnsi="Times New Roman" w:cs="Times New Roman"/>
          <w:sz w:val="24"/>
          <w:szCs w:val="24"/>
        </w:rPr>
      </w:pPr>
      <w:bookmarkStart w:id="2"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2"/>
      <w:r w:rsidRPr="00B5297E">
        <w:rPr>
          <w:rFonts w:ascii="Times New Roman" w:hAnsi="Times New Roman" w:cs="Times New Roman"/>
          <w:sz w:val="24"/>
          <w:szCs w:val="24"/>
        </w:rPr>
        <w:t xml:space="preserve">: 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 xml:space="preserve">in media containing an inorganic nitrogen source compared to an organic nitrogen source (Welch Two Sample t-test; </w:t>
      </w:r>
      <w:proofErr w:type="spellStart"/>
      <w:r w:rsidRPr="00B5297E">
        <w:rPr>
          <w:rFonts w:ascii="Times New Roman" w:hAnsi="Times New Roman" w:cs="Times New Roman"/>
          <w:sz w:val="24"/>
          <w:szCs w:val="24"/>
        </w:rPr>
        <w:t>mean</w:t>
      </w:r>
      <w:r w:rsidR="00E70169">
        <w:rPr>
          <w:rFonts w:ascii="Times New Roman" w:hAnsi="Times New Roman" w:cs="Times New Roman"/>
          <w:sz w:val="24"/>
          <w:szCs w:val="24"/>
          <w:vertAlign w:val="subscript"/>
        </w:rPr>
        <w:t>a</w:t>
      </w:r>
      <w:r w:rsidRPr="00B5297E">
        <w:rPr>
          <w:rFonts w:ascii="Times New Roman" w:hAnsi="Times New Roman" w:cs="Times New Roman"/>
          <w:sz w:val="24"/>
          <w:szCs w:val="24"/>
          <w:vertAlign w:val="subscript"/>
        </w:rPr>
        <w:t>mmonium</w:t>
      </w:r>
      <w:proofErr w:type="spellEnd"/>
      <w:r w:rsidRPr="00B5297E">
        <w:rPr>
          <w:rFonts w:ascii="Times New Roman" w:hAnsi="Times New Roman" w:cs="Times New Roman"/>
          <w:sz w:val="24"/>
          <w:szCs w:val="24"/>
          <w:vertAlign w:val="subscript"/>
        </w:rPr>
        <w:t xml:space="preserve"> </w:t>
      </w:r>
      <w:r w:rsidR="00E70169">
        <w:rPr>
          <w:rFonts w:ascii="Times New Roman" w:hAnsi="Times New Roman" w:cs="Times New Roman"/>
          <w:sz w:val="24"/>
          <w:szCs w:val="24"/>
          <w:vertAlign w:val="subscript"/>
        </w:rPr>
        <w:t>s</w:t>
      </w:r>
      <w:r w:rsidRPr="00B5297E">
        <w:rPr>
          <w:rFonts w:ascii="Times New Roman" w:hAnsi="Times New Roman" w:cs="Times New Roman"/>
          <w:sz w:val="24"/>
          <w:szCs w:val="24"/>
          <w:vertAlign w:val="subscript"/>
        </w:rPr>
        <w:t>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xml:space="preserve">; </w:t>
      </w:r>
      <w:proofErr w:type="spellStart"/>
      <w:r w:rsidRPr="00B5297E">
        <w:rPr>
          <w:rFonts w:ascii="Times New Roman" w:hAnsi="Times New Roman" w:cs="Times New Roman"/>
          <w:sz w:val="24"/>
          <w:szCs w:val="24"/>
        </w:rPr>
        <w:t>mean</w:t>
      </w:r>
      <w:r w:rsidR="00E70169">
        <w:rPr>
          <w:rFonts w:ascii="Times New Roman" w:hAnsi="Times New Roman" w:cs="Times New Roman"/>
          <w:sz w:val="24"/>
          <w:szCs w:val="24"/>
          <w:vertAlign w:val="subscript"/>
        </w:rPr>
        <w:t>u</w:t>
      </w:r>
      <w:r w:rsidRPr="00B5297E">
        <w:rPr>
          <w:rFonts w:ascii="Times New Roman" w:hAnsi="Times New Roman" w:cs="Times New Roman"/>
          <w:sz w:val="24"/>
          <w:szCs w:val="24"/>
          <w:vertAlign w:val="subscript"/>
        </w:rPr>
        <w:t>rea</w:t>
      </w:r>
      <w:proofErr w:type="spellEnd"/>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xml:space="preserve">; t(5.3753) = 8.3487, p = 0.0003). Points are shaped according to nitrogen type and indicate each replicate in the </w:t>
      </w:r>
      <w:del w:id="3" w:author="Beatrice Bock" w:date="2024-12-30T10:34:00Z">
        <w:r w:rsidRPr="00B5297E" w:rsidDel="00CD16B7">
          <w:rPr>
            <w:rFonts w:ascii="Times New Roman" w:hAnsi="Times New Roman" w:cs="Times New Roman"/>
            <w:sz w:val="24"/>
            <w:szCs w:val="24"/>
          </w:rPr>
          <w:delText>experiment</w:delText>
        </w:r>
      </w:del>
      <w:ins w:id="4" w:author="Beatrice Bock" w:date="2024-12-30T10:34:00Z">
        <w:r w:rsidR="00CD16B7">
          <w:rPr>
            <w:rFonts w:ascii="Times New Roman" w:hAnsi="Times New Roman" w:cs="Times New Roman"/>
            <w:sz w:val="24"/>
            <w:szCs w:val="24"/>
          </w:rPr>
          <w:t>experiment (n=4)</w:t>
        </w:r>
      </w:ins>
      <w:r w:rsidRPr="00B5297E">
        <w:rPr>
          <w:rFonts w:ascii="Times New Roman" w:hAnsi="Times New Roman" w:cs="Times New Roman"/>
          <w:sz w:val="24"/>
          <w:szCs w:val="24"/>
        </w:rPr>
        <w:t>. 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4FC9EB1C"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del w:id="5" w:author="Beatrice Bock" w:date="2024-12-30T10:44:00Z">
        <w:r w:rsidR="00DC62EB" w:rsidDel="0032525F">
          <w:rPr>
            <w:rFonts w:ascii="Times New Roman" w:hAnsi="Times New Roman" w:cs="Times New Roman"/>
            <w:sz w:val="24"/>
            <w:szCs w:val="24"/>
          </w:rPr>
          <w:delText xml:space="preserve">also </w:delText>
        </w:r>
        <w:r w:rsidR="00D11BE8" w:rsidRPr="00517449" w:rsidDel="0032525F">
          <w:rPr>
            <w:rFonts w:ascii="Times New Roman" w:hAnsi="Times New Roman" w:cs="Times New Roman"/>
            <w:sz w:val="24"/>
            <w:szCs w:val="24"/>
          </w:rPr>
          <w:delText>considered</w:delText>
        </w:r>
      </w:del>
      <w:ins w:id="6" w:author="Beatrice Bock" w:date="2024-12-30T10:44:00Z">
        <w:r w:rsidR="0032525F">
          <w:rPr>
            <w:rFonts w:ascii="Times New Roman" w:hAnsi="Times New Roman" w:cs="Times New Roman"/>
            <w:sz w:val="24"/>
            <w:szCs w:val="24"/>
          </w:rPr>
          <w:t>classified as</w:t>
        </w:r>
      </w:ins>
      <w:r w:rsidR="00D11BE8" w:rsidRPr="00517449">
        <w:rPr>
          <w:rFonts w:ascii="Times New Roman" w:hAnsi="Times New Roman" w:cs="Times New Roman"/>
          <w:sz w:val="24"/>
          <w:szCs w:val="24"/>
        </w:rPr>
        <w:t xml:space="preserve">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w:t>
      </w:r>
      <w:del w:id="7" w:author="Beatrice Bock" w:date="2025-01-08T15:18:00Z" w16du:dateUtc="2025-01-08T22:18:00Z">
        <w:r w:rsidR="00D11BE8" w:rsidRPr="00517449" w:rsidDel="00C96859">
          <w:rPr>
            <w:rFonts w:ascii="Times New Roman" w:hAnsi="Times New Roman" w:cs="Times New Roman"/>
            <w:sz w:val="24"/>
            <w:szCs w:val="24"/>
          </w:rPr>
          <w:delText xml:space="preserve">many </w:delText>
        </w:r>
      </w:del>
      <w:ins w:id="8" w:author="Beatrice Bock" w:date="2025-01-08T15:18:00Z" w16du:dateUtc="2025-01-08T22:18:00Z">
        <w:r w:rsidR="00C96859">
          <w:rPr>
            <w:rFonts w:ascii="Times New Roman" w:hAnsi="Times New Roman" w:cs="Times New Roman"/>
            <w:sz w:val="24"/>
            <w:szCs w:val="24"/>
          </w:rPr>
          <w:t>some</w:t>
        </w:r>
        <w:r w:rsidR="00C96859" w:rsidRPr="00517449">
          <w:rPr>
            <w:rFonts w:ascii="Times New Roman" w:hAnsi="Times New Roman" w:cs="Times New Roman"/>
            <w:sz w:val="24"/>
            <w:szCs w:val="24"/>
          </w:rPr>
          <w:t xml:space="preserve"> </w:t>
        </w:r>
      </w:ins>
      <w:r w:rsidR="00D11BE8" w:rsidRPr="00517449">
        <w:rPr>
          <w:rFonts w:ascii="Times New Roman" w:hAnsi="Times New Roman" w:cs="Times New Roman"/>
          <w:sz w:val="24"/>
          <w:szCs w:val="24"/>
        </w:rPr>
        <w:t xml:space="preserve">DSE </w:t>
      </w:r>
      <w:del w:id="9" w:author="Beatrice Bock" w:date="2024-12-30T10:44:00Z">
        <w:r w:rsidR="00D11BE8" w:rsidRPr="00517449" w:rsidDel="0032525F">
          <w:rPr>
            <w:rFonts w:ascii="Times New Roman" w:hAnsi="Times New Roman" w:cs="Times New Roman"/>
            <w:sz w:val="24"/>
            <w:szCs w:val="24"/>
          </w:rPr>
          <w:delText>have been categorized as</w:delText>
        </w:r>
      </w:del>
      <w:ins w:id="10" w:author="Beatrice Bock" w:date="2024-12-30T10:44:00Z">
        <w:r w:rsidR="0032525F">
          <w:rPr>
            <w:rFonts w:ascii="Times New Roman" w:hAnsi="Times New Roman" w:cs="Times New Roman"/>
            <w:sz w:val="24"/>
            <w:szCs w:val="24"/>
          </w:rPr>
          <w:t>are considered</w:t>
        </w:r>
      </w:ins>
      <w:r w:rsidR="00D11BE8" w:rsidRPr="00517449">
        <w:rPr>
          <w:rFonts w:ascii="Times New Roman" w:hAnsi="Times New Roman" w:cs="Times New Roman"/>
          <w:sz w:val="24"/>
          <w:szCs w:val="24"/>
        </w:rPr>
        <w:t xml:space="preserve">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w:t>
      </w:r>
      <w:del w:id="11" w:author="Beatrice Bock" w:date="2025-01-08T15:21:00Z" w16du:dateUtc="2025-01-08T22:21:00Z">
        <w:r w:rsidR="00D11BE8" w:rsidRPr="00517449" w:rsidDel="00C96859">
          <w:rPr>
            <w:rFonts w:ascii="Times New Roman" w:hAnsi="Times New Roman" w:cs="Times New Roman"/>
            <w:sz w:val="24"/>
            <w:szCs w:val="24"/>
          </w:rPr>
          <w:delText xml:space="preserve">mutualisms </w:delText>
        </w:r>
      </w:del>
      <w:ins w:id="12" w:author="Beatrice Bock" w:date="2025-01-08T15:26:00Z" w16du:dateUtc="2025-01-08T22:26:00Z">
        <w:r w:rsidR="00C96859">
          <w:rPr>
            <w:rFonts w:ascii="Times New Roman" w:hAnsi="Times New Roman" w:cs="Times New Roman"/>
            <w:sz w:val="24"/>
            <w:szCs w:val="24"/>
          </w:rPr>
          <w:t xml:space="preserve">positive </w:t>
        </w:r>
      </w:ins>
      <w:ins w:id="13" w:author="Beatrice Bock" w:date="2025-01-08T15:21:00Z" w16du:dateUtc="2025-01-08T22:21:00Z">
        <w:r w:rsidR="00C96859">
          <w:rPr>
            <w:rFonts w:ascii="Times New Roman" w:hAnsi="Times New Roman" w:cs="Times New Roman"/>
            <w:sz w:val="24"/>
            <w:szCs w:val="24"/>
          </w:rPr>
          <w:t>associations</w:t>
        </w:r>
        <w:r w:rsidR="00C96859" w:rsidRPr="00517449">
          <w:rPr>
            <w:rFonts w:ascii="Times New Roman" w:hAnsi="Times New Roman" w:cs="Times New Roman"/>
            <w:sz w:val="24"/>
            <w:szCs w:val="24"/>
          </w:rPr>
          <w:t xml:space="preserve"> </w:t>
        </w:r>
      </w:ins>
      <w:r w:rsidR="00D11BE8" w:rsidRPr="00517449">
        <w:rPr>
          <w:rFonts w:ascii="Times New Roman" w:hAnsi="Times New Roman" w:cs="Times New Roman"/>
          <w:sz w:val="24"/>
          <w:szCs w:val="24"/>
        </w:rPr>
        <w:t xml:space="preserve">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w:t>
      </w:r>
      <w:r w:rsidR="00D11BE8" w:rsidRPr="00517449">
        <w:rPr>
          <w:rFonts w:ascii="Times New Roman" w:hAnsi="Times New Roman" w:cs="Times New Roman"/>
          <w:sz w:val="24"/>
          <w:szCs w:val="24"/>
        </w:rPr>
        <w:lastRenderedPageBreak/>
        <w:t xml:space="preserve">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ins w:id="14" w:author="Beatrice Bock" w:date="2024-12-30T10:46:00Z">
        <w:r w:rsidR="0032525F">
          <w:rPr>
            <w:rFonts w:ascii="Times New Roman" w:hAnsi="Times New Roman" w:cs="Times New Roman"/>
            <w:sz w:val="24"/>
            <w:szCs w:val="24"/>
          </w:rPr>
          <w:t xml:space="preserve">Relevant conditions </w:t>
        </w:r>
      </w:ins>
      <w:ins w:id="15" w:author="Beatrice Bock" w:date="2024-12-30T11:02:00Z">
        <w:r w:rsidR="002A3CBE">
          <w:rPr>
            <w:rFonts w:ascii="Times New Roman" w:hAnsi="Times New Roman" w:cs="Times New Roman"/>
            <w:sz w:val="24"/>
            <w:szCs w:val="24"/>
          </w:rPr>
          <w:t>affecting this relationship</w:t>
        </w:r>
      </w:ins>
      <w:ins w:id="16" w:author="Catherine A Gehring" w:date="2024-12-31T11:06:00Z">
        <w:r w:rsidR="00AB7E46">
          <w:rPr>
            <w:rFonts w:ascii="Times New Roman" w:hAnsi="Times New Roman" w:cs="Times New Roman"/>
            <w:sz w:val="24"/>
            <w:szCs w:val="24"/>
          </w:rPr>
          <w:t xml:space="preserve"> include resource availability</w:t>
        </w:r>
      </w:ins>
      <w:ins w:id="17" w:author="Beatrice Bock" w:date="2024-12-30T11:02:00Z">
        <w:del w:id="18" w:author="Catherine A Gehring" w:date="2024-12-31T11:06:00Z">
          <w:r w:rsidR="002A3CBE" w:rsidDel="00AB7E46">
            <w:rPr>
              <w:rFonts w:ascii="Times New Roman" w:hAnsi="Times New Roman" w:cs="Times New Roman"/>
              <w:sz w:val="24"/>
              <w:szCs w:val="24"/>
            </w:rPr>
            <w:delText xml:space="preserve"> </w:delText>
          </w:r>
        </w:del>
      </w:ins>
      <w:ins w:id="19" w:author="Beatrice Bock" w:date="2024-12-30T10:46:00Z">
        <w:del w:id="20" w:author="Catherine A Gehring" w:date="2024-12-31T11:06:00Z">
          <w:r w:rsidR="0032525F" w:rsidDel="00AB7E46">
            <w:rPr>
              <w:rFonts w:ascii="Times New Roman" w:hAnsi="Times New Roman" w:cs="Times New Roman"/>
              <w:sz w:val="24"/>
              <w:szCs w:val="24"/>
            </w:rPr>
            <w:delText>may</w:delText>
          </w:r>
        </w:del>
        <w:r w:rsidR="0032525F">
          <w:rPr>
            <w:rFonts w:ascii="Times New Roman" w:hAnsi="Times New Roman" w:cs="Times New Roman"/>
            <w:sz w:val="24"/>
            <w:szCs w:val="24"/>
          </w:rPr>
          <w:t xml:space="preserve"> </w:t>
        </w:r>
        <w:del w:id="21" w:author="Catherine A Gehring" w:date="2024-12-31T11:07:00Z">
          <w:r w:rsidR="0032525F" w:rsidDel="00AB7E46">
            <w:rPr>
              <w:rFonts w:ascii="Times New Roman" w:hAnsi="Times New Roman" w:cs="Times New Roman"/>
              <w:sz w:val="24"/>
              <w:szCs w:val="24"/>
            </w:rPr>
            <w:delText>includ</w:delText>
          </w:r>
        </w:del>
        <w:del w:id="22" w:author="Catherine A Gehring" w:date="2024-12-31T11:06:00Z">
          <w:r w:rsidR="0032525F" w:rsidDel="00AB7E46">
            <w:rPr>
              <w:rFonts w:ascii="Times New Roman" w:hAnsi="Times New Roman" w:cs="Times New Roman"/>
              <w:sz w:val="24"/>
              <w:szCs w:val="24"/>
            </w:rPr>
            <w:delText>e</w:delText>
          </w:r>
        </w:del>
        <w:del w:id="23" w:author="Catherine A Gehring" w:date="2024-12-31T11:07:00Z">
          <w:r w:rsidR="0032525F" w:rsidDel="00AB7E46">
            <w:rPr>
              <w:rFonts w:ascii="Times New Roman" w:hAnsi="Times New Roman" w:cs="Times New Roman"/>
              <w:sz w:val="24"/>
              <w:szCs w:val="24"/>
            </w:rPr>
            <w:delText xml:space="preserve"> </w:delText>
          </w:r>
        </w:del>
      </w:ins>
      <w:ins w:id="24" w:author="Catherine A Gehring" w:date="2024-12-31T11:07:00Z">
        <w:del w:id="25" w:author="Beatrice Bock" w:date="2025-01-08T15:26:00Z" w16du:dateUtc="2025-01-08T22:26:00Z">
          <w:r w:rsidR="00AB7E46" w:rsidDel="00C96859">
            <w:rPr>
              <w:rFonts w:ascii="Times New Roman" w:hAnsi="Times New Roman" w:cs="Times New Roman"/>
              <w:sz w:val="24"/>
              <w:szCs w:val="24"/>
            </w:rPr>
            <w:delText>such as</w:delText>
          </w:r>
        </w:del>
      </w:ins>
      <w:ins w:id="26" w:author="Beatrice Bock" w:date="2025-01-08T15:26:00Z" w16du:dateUtc="2025-01-08T22:26:00Z">
        <w:r w:rsidR="00C96859">
          <w:rPr>
            <w:rFonts w:ascii="Times New Roman" w:hAnsi="Times New Roman" w:cs="Times New Roman"/>
            <w:sz w:val="24"/>
            <w:szCs w:val="24"/>
          </w:rPr>
          <w:t>of</w:t>
        </w:r>
      </w:ins>
      <w:ins w:id="27" w:author="Catherine A Gehring" w:date="2024-12-31T11:07:00Z">
        <w:r w:rsidR="00AB7E46">
          <w:rPr>
            <w:rFonts w:ascii="Times New Roman" w:hAnsi="Times New Roman" w:cs="Times New Roman"/>
            <w:sz w:val="24"/>
            <w:szCs w:val="24"/>
          </w:rPr>
          <w:t xml:space="preserve"> </w:t>
        </w:r>
      </w:ins>
      <w:ins w:id="28" w:author="Beatrice Bock" w:date="2024-12-30T10:46:00Z">
        <w:r w:rsidR="0032525F">
          <w:rPr>
            <w:rFonts w:ascii="Times New Roman" w:hAnsi="Times New Roman" w:cs="Times New Roman"/>
            <w:sz w:val="24"/>
            <w:szCs w:val="24"/>
          </w:rPr>
          <w:t xml:space="preserve">nitrogen forms and amounts as well as ratios of nitrogen to carbon available to both the plant and the </w:t>
        </w:r>
      </w:ins>
      <w:ins w:id="29" w:author="Beatrice Bock" w:date="2024-12-30T10:47:00Z">
        <w:r w:rsidR="0032525F">
          <w:rPr>
            <w:rFonts w:ascii="Times New Roman" w:hAnsi="Times New Roman" w:cs="Times New Roman"/>
            <w:sz w:val="24"/>
            <w:szCs w:val="24"/>
          </w:rPr>
          <w:t xml:space="preserve">fungus </w:t>
        </w:r>
      </w:ins>
      <w:r w:rsidR="0032525F">
        <w:rPr>
          <w:rFonts w:ascii="Times New Roman" w:hAnsi="Times New Roman" w:cs="Times New Roman"/>
          <w:sz w:val="24"/>
          <w:szCs w:val="24"/>
        </w:rPr>
        <w:fldChar w:fldCharType="begin"/>
      </w:r>
      <w:r w:rsidR="0032525F">
        <w:rPr>
          <w:rFonts w:ascii="Times New Roman" w:hAnsi="Times New Roman" w:cs="Times New Roman"/>
          <w:sz w:val="24"/>
          <w:szCs w:val="24"/>
        </w:rPr>
        <w:instrText xml:space="preserve"> ADDIN ZOTERO_ITEM CSL_CITATION {"citationID":"yGK9U35c","properties":{"formattedCitation":"(Johnson, 2010)","plainCitation":"(Johnson, 2010)","noteIndex":0},"citationItems":[{"id":38505,"uris":["http://zotero.org/users/6275788/items/NKNBSR6T"],"itemData":{"id":38505,"type":"article-journal","container-title":"New Phytologist","DOI":"10.1111/j.1469-8137.2009.03110.x","ISSN":"0028-646X, 1469-8137","issue":"3","journalAbbreviation":"New Phytologist","language":"en","note":"framework for understanding AMF symbioses (resource stoichiometry)","page":"631-647","source":"DOI.org (Crossref)","title":"Resource stoichiometry elucidates the structure and function of arbuscular mycorrhizas across scales","volume":"185","author":[{"family":"Johnson","given":"Nancy Collins"}],"issued":{"date-parts":[["2010",2]]}}}],"schema":"https://github.com/citation-style-language/schema/raw/master/csl-citation.json"} </w:instrText>
      </w:r>
      <w:r w:rsidR="0032525F">
        <w:rPr>
          <w:rFonts w:ascii="Times New Roman" w:hAnsi="Times New Roman" w:cs="Times New Roman"/>
          <w:sz w:val="24"/>
          <w:szCs w:val="24"/>
        </w:rPr>
        <w:fldChar w:fldCharType="separate"/>
      </w:r>
      <w:r w:rsidR="0032525F" w:rsidRPr="0032525F">
        <w:rPr>
          <w:rFonts w:ascii="Times New Roman" w:hAnsi="Times New Roman" w:cs="Times New Roman"/>
          <w:sz w:val="24"/>
        </w:rPr>
        <w:t>(Johnson, 2010)</w:t>
      </w:r>
      <w:r w:rsidR="0032525F">
        <w:rPr>
          <w:rFonts w:ascii="Times New Roman" w:hAnsi="Times New Roman" w:cs="Times New Roman"/>
          <w:sz w:val="24"/>
          <w:szCs w:val="24"/>
        </w:rPr>
        <w:fldChar w:fldCharType="end"/>
      </w:r>
      <w:ins w:id="30" w:author="Beatrice Bock" w:date="2024-12-30T10:47:00Z">
        <w:r w:rsidR="0032525F">
          <w:rPr>
            <w:rFonts w:ascii="Times New Roman" w:hAnsi="Times New Roman" w:cs="Times New Roman"/>
            <w:sz w:val="24"/>
            <w:szCs w:val="24"/>
          </w:rPr>
          <w:t xml:space="preserve">. </w:t>
        </w:r>
      </w:ins>
    </w:p>
    <w:p w14:paraId="7CBEB79A" w14:textId="2C4C4D34"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ins w:id="31" w:author="Beatrice Bock" w:date="2025-01-08T15:27:00Z" w16du:dateUtc="2025-01-08T22:27:00Z">
        <w:r w:rsidR="004F6269">
          <w:rPr>
            <w:rFonts w:ascii="Times New Roman" w:hAnsi="Times New Roman" w:cs="Times New Roman"/>
            <w:sz w:val="24"/>
            <w:szCs w:val="24"/>
          </w:rPr>
          <w:t>N</w:t>
        </w:r>
        <w:r w:rsidR="004F6269">
          <w:rPr>
            <w:rFonts w:ascii="Times New Roman" w:hAnsi="Times New Roman" w:cs="Times New Roman"/>
            <w:sz w:val="24"/>
            <w:szCs w:val="24"/>
          </w:rPr>
          <w:t>itrogen is an important nutrient for plant growth, and its use by different fungi and plants is important in agricultural settings where resources and fungal growth are monitored closely. In the context of potential nutrient-trade based symbioses between DSE and plants, it is important to know which forms of nitrogen are used and preferred by DSE and thus may be transferred to plants.</w:t>
        </w:r>
      </w:ins>
      <w:ins w:id="32" w:author="Beatrice Bock" w:date="2025-01-08T15:28:00Z" w16du:dateUtc="2025-01-08T22:28:00Z">
        <w:r w:rsidR="004F6269">
          <w:rPr>
            <w:rFonts w:ascii="Times New Roman" w:hAnsi="Times New Roman" w:cs="Times New Roman"/>
            <w:sz w:val="24"/>
            <w:szCs w:val="24"/>
          </w:rPr>
          <w:t xml:space="preserve"> Additionally, i</w:t>
        </w:r>
      </w:ins>
      <w:del w:id="33" w:author="Beatrice Bock" w:date="2025-01-08T15:28:00Z" w16du:dateUtc="2025-01-08T22:28:00Z">
        <w:r w:rsidR="006D20AE" w:rsidRPr="00517449" w:rsidDel="004F6269">
          <w:rPr>
            <w:rFonts w:ascii="Times New Roman" w:hAnsi="Times New Roman" w:cs="Times New Roman"/>
            <w:sz w:val="24"/>
            <w:szCs w:val="24"/>
          </w:rPr>
          <w:delText>I</w:delText>
        </w:r>
      </w:del>
      <w:r w:rsidRPr="00517449">
        <w:rPr>
          <w:rFonts w:ascii="Times New Roman" w:hAnsi="Times New Roman" w:cs="Times New Roman"/>
          <w:sz w:val="24"/>
          <w:szCs w:val="24"/>
        </w:rPr>
        <w:t xml:space="preserve">t is </w:t>
      </w:r>
      <w:del w:id="34" w:author="Beatrice Bock" w:date="2024-12-30T11:03:00Z">
        <w:r w:rsidRPr="00517449" w:rsidDel="0088783C">
          <w:rPr>
            <w:rFonts w:ascii="Times New Roman" w:hAnsi="Times New Roman" w:cs="Times New Roman"/>
            <w:sz w:val="24"/>
            <w:szCs w:val="24"/>
          </w:rPr>
          <w:delText>vital</w:delText>
        </w:r>
      </w:del>
      <w:ins w:id="35" w:author="Beatrice Bock" w:date="2024-12-30T11:03:00Z">
        <w:r w:rsidR="0088783C" w:rsidRPr="00517449">
          <w:rPr>
            <w:rFonts w:ascii="Times New Roman" w:hAnsi="Times New Roman" w:cs="Times New Roman"/>
            <w:sz w:val="24"/>
            <w:szCs w:val="24"/>
          </w:rPr>
          <w:t>important</w:t>
        </w:r>
      </w:ins>
      <w:r w:rsidRPr="00517449">
        <w:rPr>
          <w:rFonts w:ascii="Times New Roman" w:hAnsi="Times New Roman" w:cs="Times New Roman"/>
          <w:sz w:val="24"/>
          <w:szCs w:val="24"/>
        </w:rPr>
        <w:t xml:space="preserve">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B63945">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hosts.","container-title":"Plant and Soil","DOI":"10.1023/a:1026500810385","language":"en","page":"275-285","source":"Zotero","title":"Uptake and transport of organic and inorganic nitrogen by arbuscular mycorrhizal fungi","volume":"226","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del w:id="36" w:author="Beatrice Bock" w:date="2025-01-08T15:28:00Z" w16du:dateUtc="2025-01-08T22:28:00Z">
        <w:r w:rsidR="004852C7" w:rsidDel="004F6269">
          <w:rPr>
            <w:rFonts w:ascii="Times New Roman" w:hAnsi="Times New Roman" w:cs="Times New Roman"/>
            <w:sz w:val="24"/>
            <w:szCs w:val="24"/>
          </w:rPr>
          <w:delText xml:space="preserve">Additionally, </w:delText>
        </w:r>
      </w:del>
      <w:del w:id="37" w:author="Beatrice Bock" w:date="2025-01-08T15:27:00Z" w16du:dateUtc="2025-01-08T22:27:00Z">
        <w:r w:rsidR="004852C7" w:rsidDel="004F6269">
          <w:rPr>
            <w:rFonts w:ascii="Times New Roman" w:hAnsi="Times New Roman" w:cs="Times New Roman"/>
            <w:sz w:val="24"/>
            <w:szCs w:val="24"/>
          </w:rPr>
          <w:delText>nitrogen is an important nutrient for plant growth, and its use by different fungi and plants is important in agricultural settings where resources and fungal growth a</w:delText>
        </w:r>
        <w:r w:rsidR="00AA1B4D" w:rsidDel="004F6269">
          <w:rPr>
            <w:rFonts w:ascii="Times New Roman" w:hAnsi="Times New Roman" w:cs="Times New Roman"/>
            <w:sz w:val="24"/>
            <w:szCs w:val="24"/>
          </w:rPr>
          <w:delText>re</w:delText>
        </w:r>
        <w:r w:rsidR="004852C7" w:rsidDel="004F6269">
          <w:rPr>
            <w:rFonts w:ascii="Times New Roman" w:hAnsi="Times New Roman" w:cs="Times New Roman"/>
            <w:sz w:val="24"/>
            <w:szCs w:val="24"/>
          </w:rPr>
          <w:delText xml:space="preserve"> monitored closely.</w:delText>
        </w:r>
      </w:del>
    </w:p>
    <w:p w14:paraId="7873AA2A" w14:textId="2F7E3F47"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w:t>
      </w:r>
      <w:ins w:id="38" w:author="Catherine A Gehring" w:date="2024-12-31T11:11:00Z">
        <w:r w:rsidR="00AB7E46">
          <w:rPr>
            <w:rFonts w:ascii="Times New Roman" w:hAnsi="Times New Roman" w:cs="Times New Roman"/>
            <w:sz w:val="24"/>
            <w:szCs w:val="24"/>
          </w:rPr>
          <w:t>that was</w:t>
        </w:r>
      </w:ins>
      <w:del w:id="39" w:author="Catherine A Gehring" w:date="2024-12-31T11:11:00Z">
        <w:r w:rsidR="00F23182" w:rsidRPr="00517449" w:rsidDel="00AB7E46">
          <w:rPr>
            <w:rFonts w:ascii="Times New Roman" w:hAnsi="Times New Roman" w:cs="Times New Roman"/>
            <w:sz w:val="24"/>
            <w:szCs w:val="24"/>
          </w:rPr>
          <w:delText>and</w:delText>
        </w:r>
      </w:del>
      <w:r w:rsidR="00F23182" w:rsidRPr="00517449">
        <w:rPr>
          <w:rFonts w:ascii="Times New Roman" w:hAnsi="Times New Roman" w:cs="Times New Roman"/>
          <w:sz w:val="24"/>
          <w:szCs w:val="24"/>
        </w:rPr>
        <w:t xml:space="preserve"> amended </w:t>
      </w:r>
      <w:del w:id="40" w:author="Catherine A Gehring" w:date="2024-12-31T11:11:00Z">
        <w:r w:rsidR="00F23182" w:rsidRPr="00517449" w:rsidDel="00AB7E46">
          <w:rPr>
            <w:rFonts w:ascii="Times New Roman" w:hAnsi="Times New Roman" w:cs="Times New Roman"/>
            <w:sz w:val="24"/>
            <w:szCs w:val="24"/>
          </w:rPr>
          <w:delText xml:space="preserve">it </w:delText>
        </w:r>
      </w:del>
      <w:r w:rsidR="00F23182" w:rsidRPr="00517449">
        <w:rPr>
          <w:rFonts w:ascii="Times New Roman" w:hAnsi="Times New Roman" w:cs="Times New Roman"/>
          <w:sz w:val="24"/>
          <w:szCs w:val="24"/>
        </w:rPr>
        <w:t xml:space="preserve">with either organic or inorganic nitrogen. </w:t>
      </w:r>
      <w:r w:rsidRPr="00517449">
        <w:rPr>
          <w:rFonts w:ascii="Times New Roman" w:hAnsi="Times New Roman" w:cs="Times New Roman"/>
          <w:sz w:val="24"/>
          <w:szCs w:val="24"/>
        </w:rPr>
        <w:t xml:space="preserve">We hypothesized that the fungus would be better able to use organic forms of nitrogen </w:t>
      </w:r>
      <w:r w:rsidRPr="003E77FD">
        <w:rPr>
          <w:rFonts w:ascii="Times New Roman" w:hAnsi="Times New Roman" w:cs="Times New Roman"/>
          <w:sz w:val="24"/>
          <w:szCs w:val="24"/>
        </w:rPr>
        <w:t xml:space="preserve">because </w:t>
      </w:r>
      <w:r w:rsidR="00F872DF" w:rsidRPr="003E77FD">
        <w:rPr>
          <w:rFonts w:ascii="Times New Roman" w:hAnsi="Times New Roman" w:cs="Times New Roman"/>
          <w:sz w:val="24"/>
          <w:szCs w:val="24"/>
        </w:rPr>
        <w:t>it is</w:t>
      </w:r>
      <w:r w:rsidRPr="003E77FD">
        <w:rPr>
          <w:rFonts w:ascii="Times New Roman" w:hAnsi="Times New Roman" w:cs="Times New Roman"/>
          <w:sz w:val="24"/>
          <w:szCs w:val="24"/>
        </w:rPr>
        <w:t xml:space="preserve"> a plant</w:t>
      </w:r>
      <w:r w:rsidR="009E771C" w:rsidRPr="003E77FD">
        <w:rPr>
          <w:rFonts w:ascii="Times New Roman" w:hAnsi="Times New Roman" w:cs="Times New Roman"/>
          <w:sz w:val="24"/>
          <w:szCs w:val="24"/>
        </w:rPr>
        <w:t>-</w:t>
      </w:r>
      <w:r w:rsidRPr="003E77FD">
        <w:rPr>
          <w:rFonts w:ascii="Times New Roman" w:hAnsi="Times New Roman" w:cs="Times New Roman"/>
          <w:sz w:val="24"/>
          <w:szCs w:val="24"/>
        </w:rPr>
        <w:t>s</w:t>
      </w:r>
      <w:r w:rsidRPr="00517449">
        <w:rPr>
          <w:rFonts w:ascii="Times New Roman" w:hAnsi="Times New Roman" w:cs="Times New Roman"/>
          <w:sz w:val="24"/>
          <w:szCs w:val="24"/>
        </w:rPr>
        <w:t xml:space="preserve">ymbiont </w:t>
      </w:r>
      <w:ins w:id="41" w:author="Beatrice Bock" w:date="2025-01-08T15:29:00Z" w16du:dateUtc="2025-01-08T22:29:00Z">
        <w:r w:rsidR="004F6269">
          <w:rPr>
            <w:rFonts w:ascii="Times New Roman" w:hAnsi="Times New Roman" w:cs="Times New Roman"/>
            <w:sz w:val="24"/>
            <w:szCs w:val="24"/>
          </w:rPr>
          <w:t>that has frequent contact with plant-derived organic nitrogen</w:t>
        </w:r>
      </w:ins>
      <w:del w:id="42" w:author="Beatrice Bock" w:date="2025-01-08T15:29:00Z" w16du:dateUtc="2025-01-08T22:29:00Z">
        <w:r w:rsidRPr="00517449" w:rsidDel="004F6269">
          <w:rPr>
            <w:rFonts w:ascii="Times New Roman" w:hAnsi="Times New Roman" w:cs="Times New Roman"/>
            <w:sz w:val="24"/>
            <w:szCs w:val="24"/>
          </w:rPr>
          <w:delText>which</w:delText>
        </w:r>
      </w:del>
      <w:r w:rsidRPr="00517449">
        <w:rPr>
          <w:rFonts w:ascii="Times New Roman" w:hAnsi="Times New Roman" w:cs="Times New Roman"/>
          <w:sz w:val="24"/>
          <w:szCs w:val="24"/>
        </w:rPr>
        <w:t xml:space="preserve"> </w:t>
      </w:r>
      <w:del w:id="43" w:author="Beatrice Bock" w:date="2025-01-08T15:29:00Z" w16du:dateUtc="2025-01-08T22:29:00Z">
        <w:r w:rsidR="004852C7" w:rsidDel="004F6269">
          <w:rPr>
            <w:rFonts w:ascii="Times New Roman" w:hAnsi="Times New Roman" w:cs="Times New Roman"/>
            <w:sz w:val="24"/>
            <w:szCs w:val="24"/>
          </w:rPr>
          <w:delText xml:space="preserve">improves plant access to nitrogen, although through unclear mechanisms </w:delText>
        </w:r>
      </w:del>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xml:space="preserve">). While other sources of inorganic and organic nitrogen should be tested to determine fungal </w:t>
      </w:r>
      <w:del w:id="44" w:author="Catherine A Gehring" w:date="2024-12-31T11:12:00Z">
        <w:r w:rsidR="00732D6D" w:rsidRPr="00517449" w:rsidDel="00AB7E46">
          <w:rPr>
            <w:rFonts w:ascii="Times New Roman" w:hAnsi="Times New Roman" w:cs="Times New Roman"/>
            <w:sz w:val="24"/>
            <w:szCs w:val="24"/>
          </w:rPr>
          <w:delText>preference between</w:delText>
        </w:r>
      </w:del>
      <w:ins w:id="45" w:author="Catherine A Gehring" w:date="2024-12-31T11:12:00Z">
        <w:r w:rsidR="00AB7E46">
          <w:rPr>
            <w:rFonts w:ascii="Times New Roman" w:hAnsi="Times New Roman" w:cs="Times New Roman"/>
            <w:sz w:val="24"/>
            <w:szCs w:val="24"/>
          </w:rPr>
          <w:t>utilization of</w:t>
        </w:r>
      </w:ins>
      <w:r w:rsidR="00732D6D" w:rsidRPr="00517449">
        <w:rPr>
          <w:rFonts w:ascii="Times New Roman" w:hAnsi="Times New Roman" w:cs="Times New Roman"/>
          <w:sz w:val="24"/>
          <w:szCs w:val="24"/>
        </w:rPr>
        <w:t xml:space="preserve">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w:t>
      </w:r>
      <w:ins w:id="46" w:author="Beatrice Bock" w:date="2025-01-08T15:30:00Z">
        <w:r w:rsidR="004F6269" w:rsidRPr="004F6269">
          <w:rPr>
            <w:rFonts w:ascii="Times New Roman" w:hAnsi="Times New Roman" w:cs="Times New Roman"/>
            <w:sz w:val="24"/>
            <w:szCs w:val="24"/>
          </w:rPr>
          <w:t>also exhibited a statistically significant increase in fungal biomass with an inorganic nitrogen source compared to the organic nitrogen source in this experimen</w:t>
        </w:r>
      </w:ins>
      <w:ins w:id="47" w:author="Beatrice Bock" w:date="2025-01-08T15:30:00Z" w16du:dateUtc="2025-01-08T22:30:00Z">
        <w:r w:rsidR="004F6269">
          <w:rPr>
            <w:rFonts w:ascii="Times New Roman" w:hAnsi="Times New Roman" w:cs="Times New Roman"/>
            <w:sz w:val="24"/>
            <w:szCs w:val="24"/>
          </w:rPr>
          <w:t xml:space="preserve">t. </w:t>
        </w:r>
      </w:ins>
      <w:del w:id="48" w:author="Beatrice Bock" w:date="2025-01-08T15:30:00Z" w16du:dateUtc="2025-01-08T22:30:00Z">
        <w:r w:rsidR="00732D6D" w:rsidRPr="00517449" w:rsidDel="004F6269">
          <w:rPr>
            <w:rFonts w:ascii="Times New Roman" w:hAnsi="Times New Roman" w:cs="Times New Roman"/>
            <w:sz w:val="24"/>
            <w:szCs w:val="24"/>
          </w:rPr>
          <w:delText>also grew better with the inorganic nitrogen source than with the organic nitrogen source in this experiment.</w:delText>
        </w:r>
      </w:del>
      <w:r w:rsidR="00732D6D" w:rsidRPr="00517449">
        <w:rPr>
          <w:rFonts w:ascii="Times New Roman" w:hAnsi="Times New Roman" w:cs="Times New Roman"/>
          <w:sz w:val="24"/>
          <w:szCs w:val="24"/>
        </w:rPr>
        <w:t xml:space="preserve"> </w:t>
      </w:r>
    </w:p>
    <w:p w14:paraId="44AAFE1E" w14:textId="3FDCBE30" w:rsidR="00732D6D" w:rsidRPr="00517449" w:rsidRDefault="00732D6D" w:rsidP="00F60451">
      <w:pPr>
        <w:rPr>
          <w:rFonts w:ascii="Times New Roman" w:hAnsi="Times New Roman" w:cs="Times New Roman"/>
          <w:sz w:val="24"/>
          <w:szCs w:val="24"/>
        </w:rPr>
      </w:pPr>
      <w:r w:rsidRPr="00517449">
        <w:rPr>
          <w:rFonts w:ascii="Times New Roman" w:hAnsi="Times New Roman" w:cs="Times New Roman"/>
          <w:sz w:val="24"/>
          <w:szCs w:val="24"/>
        </w:rPr>
        <w:tab/>
      </w:r>
      <w:ins w:id="49" w:author="Beatrice Bock" w:date="2025-01-08T15:33:00Z" w16du:dateUtc="2025-01-08T22:33:00Z">
        <w:r w:rsidR="004F6269">
          <w:rPr>
            <w:rFonts w:ascii="Times New Roman" w:hAnsi="Times New Roman" w:cs="Times New Roman"/>
            <w:sz w:val="24"/>
            <w:szCs w:val="24"/>
          </w:rPr>
          <w:t xml:space="preserve">The finding that this </w:t>
        </w:r>
        <w:r w:rsidR="004F6269">
          <w:rPr>
            <w:rFonts w:ascii="Times New Roman" w:hAnsi="Times New Roman" w:cs="Times New Roman"/>
            <w:i/>
            <w:iCs/>
            <w:sz w:val="24"/>
            <w:szCs w:val="24"/>
          </w:rPr>
          <w:t>Alternaria</w:t>
        </w:r>
        <w:r w:rsidR="004F6269">
          <w:rPr>
            <w:rFonts w:ascii="Times New Roman" w:hAnsi="Times New Roman" w:cs="Times New Roman"/>
            <w:sz w:val="24"/>
            <w:szCs w:val="24"/>
          </w:rPr>
          <w:t xml:space="preserve"> </w:t>
        </w:r>
        <w:r w:rsidR="004F6269" w:rsidRPr="004F6269">
          <w:rPr>
            <w:rFonts w:ascii="Times New Roman" w:hAnsi="Times New Roman" w:cs="Times New Roman"/>
            <w:i/>
            <w:iCs/>
            <w:sz w:val="24"/>
            <w:szCs w:val="24"/>
            <w:rPrChange w:id="50" w:author="Beatrice Bock" w:date="2025-01-08T15:36:00Z" w16du:dateUtc="2025-01-08T22:36:00Z">
              <w:rPr>
                <w:rFonts w:ascii="Times New Roman" w:hAnsi="Times New Roman" w:cs="Times New Roman"/>
                <w:sz w:val="24"/>
                <w:szCs w:val="24"/>
              </w:rPr>
            </w:rPrChange>
          </w:rPr>
          <w:t>sp</w:t>
        </w:r>
      </w:ins>
      <w:ins w:id="51" w:author="Beatrice Bock" w:date="2025-01-08T15:34:00Z" w16du:dateUtc="2025-01-08T22:34:00Z">
        <w:r w:rsidR="004F6269" w:rsidRPr="004F6269">
          <w:rPr>
            <w:rFonts w:ascii="Times New Roman" w:hAnsi="Times New Roman" w:cs="Times New Roman"/>
            <w:i/>
            <w:iCs/>
            <w:sz w:val="24"/>
            <w:szCs w:val="24"/>
            <w:rPrChange w:id="52" w:author="Beatrice Bock" w:date="2025-01-08T15:36:00Z" w16du:dateUtc="2025-01-08T22:36:00Z">
              <w:rPr>
                <w:rFonts w:ascii="Times New Roman" w:hAnsi="Times New Roman" w:cs="Times New Roman"/>
                <w:sz w:val="24"/>
                <w:szCs w:val="24"/>
              </w:rPr>
            </w:rPrChange>
          </w:rPr>
          <w:t>.</w:t>
        </w:r>
      </w:ins>
      <w:ins w:id="53" w:author="Beatrice Bock" w:date="2025-01-08T15:33:00Z" w16du:dateUtc="2025-01-08T22:33:00Z">
        <w:r w:rsidR="004F6269">
          <w:rPr>
            <w:rFonts w:ascii="Times New Roman" w:hAnsi="Times New Roman" w:cs="Times New Roman"/>
            <w:sz w:val="24"/>
            <w:szCs w:val="24"/>
          </w:rPr>
          <w:t xml:space="preserve"> DSE can utilize both inorganic and organic nitrogen sources</w:t>
        </w:r>
      </w:ins>
      <w:ins w:id="54" w:author="Beatrice Bock" w:date="2025-01-08T15:34:00Z" w16du:dateUtc="2025-01-08T22:34:00Z">
        <w:r w:rsidR="004F6269">
          <w:rPr>
            <w:rFonts w:ascii="Times New Roman" w:hAnsi="Times New Roman" w:cs="Times New Roman"/>
            <w:sz w:val="24"/>
            <w:szCs w:val="24"/>
          </w:rPr>
          <w:t xml:space="preserve"> but prefers inorganic nitrogen is helpful in thinking about its association with plants. </w:t>
        </w:r>
      </w:ins>
      <w:ins w:id="55" w:author="Beatrice Bock" w:date="2025-01-08T15:35:00Z" w16du:dateUtc="2025-01-08T22:35:00Z">
        <w:r w:rsidR="004F6269">
          <w:rPr>
            <w:rFonts w:ascii="Times New Roman" w:hAnsi="Times New Roman" w:cs="Times New Roman"/>
            <w:sz w:val="24"/>
            <w:szCs w:val="24"/>
          </w:rPr>
          <w:t xml:space="preserve">Because DSE can act as </w:t>
        </w:r>
      </w:ins>
      <w:ins w:id="56" w:author="Beatrice Bock" w:date="2025-01-08T15:36:00Z" w16du:dateUtc="2025-01-08T22:36:00Z">
        <w:r w:rsidR="004F6269">
          <w:rPr>
            <w:rFonts w:ascii="Times New Roman" w:hAnsi="Times New Roman" w:cs="Times New Roman"/>
            <w:sz w:val="24"/>
            <w:szCs w:val="24"/>
          </w:rPr>
          <w:t xml:space="preserve">both </w:t>
        </w:r>
      </w:ins>
      <w:ins w:id="57" w:author="Beatrice Bock" w:date="2025-01-08T15:35:00Z" w16du:dateUtc="2025-01-08T22:35:00Z">
        <w:r w:rsidR="004F6269">
          <w:rPr>
            <w:rFonts w:ascii="Times New Roman" w:hAnsi="Times New Roman" w:cs="Times New Roman"/>
            <w:sz w:val="24"/>
            <w:szCs w:val="24"/>
          </w:rPr>
          <w:t>endophytes and as free-living saprotrophs, the</w:t>
        </w:r>
      </w:ins>
      <w:ins w:id="58" w:author="Beatrice Bock" w:date="2025-01-08T15:37:00Z" w16du:dateUtc="2025-01-08T22:37:00Z">
        <w:r w:rsidR="004F6269">
          <w:rPr>
            <w:rFonts w:ascii="Times New Roman" w:hAnsi="Times New Roman" w:cs="Times New Roman"/>
            <w:sz w:val="24"/>
            <w:szCs w:val="24"/>
          </w:rPr>
          <w:t>ir</w:t>
        </w:r>
      </w:ins>
      <w:ins w:id="59" w:author="Beatrice Bock" w:date="2025-01-08T15:35:00Z" w16du:dateUtc="2025-01-08T22:35:00Z">
        <w:r w:rsidR="004F6269">
          <w:rPr>
            <w:rFonts w:ascii="Times New Roman" w:hAnsi="Times New Roman" w:cs="Times New Roman"/>
            <w:sz w:val="24"/>
            <w:szCs w:val="24"/>
          </w:rPr>
          <w:t xml:space="preserve"> preference for an inorganic nitrogen source</w:t>
        </w:r>
      </w:ins>
      <w:ins w:id="60" w:author="Beatrice Bock" w:date="2025-01-08T15:37:00Z" w16du:dateUtc="2025-01-08T22:37:00Z">
        <w:r w:rsidR="004F6269">
          <w:rPr>
            <w:rFonts w:ascii="Times New Roman" w:hAnsi="Times New Roman" w:cs="Times New Roman"/>
            <w:sz w:val="24"/>
            <w:szCs w:val="24"/>
          </w:rPr>
          <w:t xml:space="preserve"> provides both information and questions</w:t>
        </w:r>
      </w:ins>
      <w:ins w:id="61" w:author="Beatrice Bock" w:date="2025-01-08T15:35:00Z" w16du:dateUtc="2025-01-08T22:35:00Z">
        <w:r w:rsidR="004F6269">
          <w:rPr>
            <w:rFonts w:ascii="Times New Roman" w:hAnsi="Times New Roman" w:cs="Times New Roman"/>
            <w:sz w:val="24"/>
            <w:szCs w:val="24"/>
          </w:rPr>
          <w:t xml:space="preserve"> about their symbiosis with plants. If DSE can access organic nitrogen but prefer soil-derived inorganic nitrogen, then perhaps the fungus is less likely to act pathogenically upon the host plant to take its nitrogen</w:t>
        </w:r>
      </w:ins>
      <w:ins w:id="62" w:author="Beatrice Bock" w:date="2025-01-08T15:38:00Z" w16du:dateUtc="2025-01-08T22:38:00Z">
        <w:r w:rsidR="00F60451">
          <w:rPr>
            <w:rFonts w:ascii="Times New Roman" w:hAnsi="Times New Roman" w:cs="Times New Roman"/>
            <w:sz w:val="24"/>
            <w:szCs w:val="24"/>
          </w:rPr>
          <w:t xml:space="preserve"> when inorganic nitrogen is available in the soil surrounding a plant</w:t>
        </w:r>
      </w:ins>
      <w:ins w:id="63" w:author="Beatrice Bock" w:date="2025-01-08T15:35:00Z" w16du:dateUtc="2025-01-08T22:35:00Z">
        <w:r w:rsidR="004F6269">
          <w:rPr>
            <w:rFonts w:ascii="Times New Roman" w:hAnsi="Times New Roman" w:cs="Times New Roman"/>
            <w:sz w:val="24"/>
            <w:szCs w:val="24"/>
          </w:rPr>
          <w:t xml:space="preserve">. In addition, if DSE prefer inorganic nitrogen sources, then perhaps their affinity for this type of nitrogen can create a nutrient gradient between the fungus and the plant, which could be part of the mechanism of how resources are traded between the two partners. </w:t>
        </w:r>
      </w:ins>
      <w:ins w:id="64" w:author="Beatrice Bock" w:date="2025-01-08T15:39:00Z" w16du:dateUtc="2025-01-08T22:39:00Z">
        <w:r w:rsidR="00F60451">
          <w:rPr>
            <w:rFonts w:ascii="Times New Roman" w:hAnsi="Times New Roman" w:cs="Times New Roman"/>
            <w:sz w:val="24"/>
            <w:szCs w:val="24"/>
          </w:rPr>
          <w:t>In testing these ideas, t</w:t>
        </w:r>
      </w:ins>
      <w:del w:id="65" w:author="Beatrice Bock" w:date="2025-01-08T15:39:00Z" w16du:dateUtc="2025-01-08T22:39:00Z">
        <w:r w:rsidRPr="00517449" w:rsidDel="00F60451">
          <w:rPr>
            <w:rFonts w:ascii="Times New Roman" w:hAnsi="Times New Roman" w:cs="Times New Roman"/>
            <w:sz w:val="24"/>
            <w:szCs w:val="24"/>
          </w:rPr>
          <w:delText>T</w:delText>
        </w:r>
      </w:del>
      <w:r w:rsidRPr="00517449">
        <w:rPr>
          <w:rFonts w:ascii="Times New Roman" w:hAnsi="Times New Roman" w:cs="Times New Roman"/>
          <w:sz w:val="24"/>
          <w:szCs w:val="24"/>
        </w:rPr>
        <w:t>h</w:t>
      </w:r>
      <w:ins w:id="66" w:author="Beatrice Bock" w:date="2025-01-08T15:39:00Z" w16du:dateUtc="2025-01-08T22:39:00Z">
        <w:r w:rsidR="00F60451">
          <w:rPr>
            <w:rFonts w:ascii="Times New Roman" w:hAnsi="Times New Roman" w:cs="Times New Roman"/>
            <w:sz w:val="24"/>
            <w:szCs w:val="24"/>
          </w:rPr>
          <w:t>e</w:t>
        </w:r>
      </w:ins>
      <w:del w:id="67" w:author="Beatrice Bock" w:date="2025-01-08T15:39:00Z" w16du:dateUtc="2025-01-08T22:39:00Z">
        <w:r w:rsidRPr="00517449" w:rsidDel="00F60451">
          <w:rPr>
            <w:rFonts w:ascii="Times New Roman" w:hAnsi="Times New Roman" w:cs="Times New Roman"/>
            <w:sz w:val="24"/>
            <w:szCs w:val="24"/>
          </w:rPr>
          <w:delText>i</w:delText>
        </w:r>
      </w:del>
      <w:r w:rsidRPr="00517449">
        <w:rPr>
          <w:rFonts w:ascii="Times New Roman" w:hAnsi="Times New Roman" w:cs="Times New Roman"/>
          <w:sz w:val="24"/>
          <w:szCs w:val="24"/>
        </w:rPr>
        <w:t>s</w:t>
      </w:r>
      <w:ins w:id="68" w:author="Beatrice Bock" w:date="2025-01-08T15:39:00Z" w16du:dateUtc="2025-01-08T22:39:00Z">
        <w:r w:rsidR="00F60451">
          <w:rPr>
            <w:rFonts w:ascii="Times New Roman" w:hAnsi="Times New Roman" w:cs="Times New Roman"/>
            <w:sz w:val="24"/>
            <w:szCs w:val="24"/>
          </w:rPr>
          <w:t>e</w:t>
        </w:r>
      </w:ins>
      <w:r w:rsidRPr="00517449">
        <w:rPr>
          <w:rFonts w:ascii="Times New Roman" w:hAnsi="Times New Roman" w:cs="Times New Roman"/>
          <w:sz w:val="24"/>
          <w:szCs w:val="24"/>
        </w:rPr>
        <w:t xml:space="preserve"> finding</w:t>
      </w:r>
      <w:ins w:id="69" w:author="Beatrice Bock" w:date="2025-01-08T15:39:00Z" w16du:dateUtc="2025-01-08T22:39:00Z">
        <w:r w:rsidR="00F60451">
          <w:rPr>
            <w:rFonts w:ascii="Times New Roman" w:hAnsi="Times New Roman" w:cs="Times New Roman"/>
            <w:sz w:val="24"/>
            <w:szCs w:val="24"/>
          </w:rPr>
          <w:t>s</w:t>
        </w:r>
      </w:ins>
      <w:r w:rsidRPr="00517449">
        <w:rPr>
          <w:rFonts w:ascii="Times New Roman" w:hAnsi="Times New Roman" w:cs="Times New Roman"/>
          <w:sz w:val="24"/>
          <w:szCs w:val="24"/>
        </w:rPr>
        <w:t xml:space="preserve"> </w:t>
      </w:r>
      <w:ins w:id="70" w:author="Beatrice Bock" w:date="2025-01-08T15:39:00Z" w16du:dateUtc="2025-01-08T22:39:00Z">
        <w:r w:rsidR="00F60451">
          <w:rPr>
            <w:rFonts w:ascii="Times New Roman" w:hAnsi="Times New Roman" w:cs="Times New Roman"/>
            <w:sz w:val="24"/>
            <w:szCs w:val="24"/>
          </w:rPr>
          <w:t>are</w:t>
        </w:r>
      </w:ins>
      <w:del w:id="71" w:author="Beatrice Bock" w:date="2025-01-08T15:39:00Z" w16du:dateUtc="2025-01-08T22:39:00Z">
        <w:r w:rsidRPr="00517449" w:rsidDel="00F60451">
          <w:rPr>
            <w:rFonts w:ascii="Times New Roman" w:hAnsi="Times New Roman" w:cs="Times New Roman"/>
            <w:sz w:val="24"/>
            <w:szCs w:val="24"/>
          </w:rPr>
          <w:delText>is</w:delText>
        </w:r>
      </w:del>
      <w:r w:rsidRPr="00517449">
        <w:rPr>
          <w:rFonts w:ascii="Times New Roman" w:hAnsi="Times New Roman" w:cs="Times New Roman"/>
          <w:sz w:val="24"/>
          <w:szCs w:val="24"/>
        </w:rPr>
        <w:t xml:space="preserve"> </w:t>
      </w:r>
      <w:r w:rsidRPr="00517449">
        <w:rPr>
          <w:rFonts w:ascii="Times New Roman" w:hAnsi="Times New Roman" w:cs="Times New Roman"/>
          <w:sz w:val="24"/>
          <w:szCs w:val="24"/>
        </w:rPr>
        <w:lastRenderedPageBreak/>
        <w:t xml:space="preserve">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w:t>
      </w:r>
      <w:ins w:id="72" w:author="Beatrice Bock" w:date="2024-12-30T11:07:00Z">
        <w:r w:rsidR="0088783C">
          <w:rPr>
            <w:rFonts w:ascii="Times New Roman" w:hAnsi="Times New Roman" w:cs="Times New Roman"/>
            <w:sz w:val="24"/>
            <w:szCs w:val="24"/>
          </w:rPr>
          <w:t xml:space="preserve"> </w:t>
        </w:r>
      </w:ins>
      <w:del w:id="73" w:author="Beatrice Bock" w:date="2024-12-30T10:51:00Z">
        <w:r w:rsidRPr="00517449" w:rsidDel="0032525F">
          <w:rPr>
            <w:rFonts w:ascii="Times New Roman" w:hAnsi="Times New Roman" w:cs="Times New Roman"/>
            <w:sz w:val="24"/>
            <w:szCs w:val="24"/>
          </w:rPr>
          <w:delText>Additionally, w</w:delText>
        </w:r>
      </w:del>
      <w:ins w:id="74" w:author="Beatrice Bock" w:date="2024-12-30T10:51:00Z">
        <w:r w:rsidR="0032525F">
          <w:rPr>
            <w:rFonts w:ascii="Times New Roman" w:hAnsi="Times New Roman" w:cs="Times New Roman"/>
            <w:sz w:val="24"/>
            <w:szCs w:val="24"/>
          </w:rPr>
          <w:t>W</w:t>
        </w:r>
      </w:ins>
      <w:r w:rsidRPr="00517449">
        <w:rPr>
          <w:rFonts w:ascii="Times New Roman" w:hAnsi="Times New Roman" w:cs="Times New Roman"/>
          <w:sz w:val="24"/>
          <w:szCs w:val="24"/>
        </w:rPr>
        <w:t>hile more DSE isolates should be tested for their abilities to use inorganic and organic nitrogen, this experiment provides foundational evidence for DSE being able to use inorganic nitrogen sources.</w:t>
      </w:r>
      <w:ins w:id="75" w:author="Beatrice Bock" w:date="2024-12-30T10:48:00Z">
        <w:r w:rsidR="0032525F">
          <w:rPr>
            <w:rFonts w:ascii="Times New Roman" w:hAnsi="Times New Roman" w:cs="Times New Roman"/>
            <w:sz w:val="24"/>
            <w:szCs w:val="24"/>
          </w:rPr>
          <w:t xml:space="preserve"> </w:t>
        </w:r>
      </w:ins>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25A4A8AD" w14:textId="1CA0EB30" w:rsidR="00646503" w:rsidRDefault="00735F5F" w:rsidP="00735F5F">
      <w:pPr>
        <w:rPr>
          <w:ins w:id="76" w:author="Beatrice Bock" w:date="2024-12-30T10:58:00Z"/>
          <w:rFonts w:ascii="Times New Roman" w:hAnsi="Times New Roman" w:cs="Times New Roman"/>
          <w:sz w:val="24"/>
          <w:szCs w:val="24"/>
        </w:rPr>
      </w:pPr>
      <w:r w:rsidRPr="00517449">
        <w:rPr>
          <w:rFonts w:ascii="Times New Roman" w:hAnsi="Times New Roman" w:cs="Times New Roman"/>
          <w:sz w:val="24"/>
          <w:szCs w:val="24"/>
        </w:rPr>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del w:id="77" w:author="Beatrice Bock" w:date="2024-12-30T10:32:00Z">
        <w:r w:rsidR="00286F50" w:rsidRPr="00517449" w:rsidDel="00CD16B7">
          <w:rPr>
            <w:rFonts w:ascii="Times New Roman" w:hAnsi="Times New Roman" w:cs="Times New Roman"/>
            <w:sz w:val="24"/>
            <w:szCs w:val="24"/>
          </w:rPr>
          <w:delText xml:space="preserve">Nitrogen </w:delText>
        </w:r>
      </w:del>
      <w:ins w:id="78" w:author="Beatrice Bock" w:date="2024-12-30T10:32:00Z">
        <w:r w:rsidR="00CD16B7">
          <w:rPr>
            <w:rFonts w:ascii="Times New Roman" w:hAnsi="Times New Roman" w:cs="Times New Roman"/>
            <w:sz w:val="24"/>
            <w:szCs w:val="24"/>
          </w:rPr>
          <w:t>n</w:t>
        </w:r>
        <w:r w:rsidR="00CD16B7" w:rsidRPr="00517449">
          <w:rPr>
            <w:rFonts w:ascii="Times New Roman" w:hAnsi="Times New Roman" w:cs="Times New Roman"/>
            <w:sz w:val="24"/>
            <w:szCs w:val="24"/>
          </w:rPr>
          <w:t>itrogen</w:t>
        </w:r>
        <w:r w:rsidR="00CD16B7">
          <w:rPr>
            <w:rFonts w:ascii="Times New Roman" w:hAnsi="Times New Roman" w:cs="Times New Roman"/>
            <w:sz w:val="24"/>
            <w:szCs w:val="24"/>
          </w:rPr>
          <w:t>-</w:t>
        </w:r>
      </w:ins>
      <w:r w:rsidR="00286F50" w:rsidRPr="00517449">
        <w:rPr>
          <w:rFonts w:ascii="Times New Roman" w:hAnsi="Times New Roman" w:cs="Times New Roman"/>
          <w:sz w:val="24"/>
          <w:szCs w:val="24"/>
        </w:rPr>
        <w:t>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w:t>
      </w:r>
      <w:r w:rsidR="00E70169">
        <w:rPr>
          <w:rFonts w:ascii="Times New Roman" w:hAnsi="Times New Roman" w:cs="Times New Roman"/>
          <w:sz w:val="24"/>
          <w:szCs w:val="24"/>
        </w:rPr>
        <w:t>a</w:t>
      </w:r>
      <w:r w:rsidRPr="00517449">
        <w:rPr>
          <w:rFonts w:ascii="Times New Roman" w:hAnsi="Times New Roman" w:cs="Times New Roman"/>
          <w:sz w:val="24"/>
          <w:szCs w:val="24"/>
        </w:rPr>
        <w:t xml:space="preserve">mmonium </w:t>
      </w:r>
      <w:r w:rsidR="00E70169">
        <w:rPr>
          <w:rFonts w:ascii="Times New Roman" w:hAnsi="Times New Roman" w:cs="Times New Roman"/>
          <w:sz w:val="24"/>
          <w:szCs w:val="24"/>
        </w:rPr>
        <w:t>s</w:t>
      </w:r>
      <w:r w:rsidRPr="00517449">
        <w:rPr>
          <w:rFonts w:ascii="Times New Roman" w:hAnsi="Times New Roman" w:cs="Times New Roman"/>
          <w:sz w:val="24"/>
          <w:szCs w:val="24"/>
        </w:rPr>
        <w:t xml:space="preserve">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w:t>
      </w:r>
      <w:del w:id="79" w:author="Beatrice Bock" w:date="2024-12-30T10:32:00Z">
        <w:r w:rsidRPr="00517449" w:rsidDel="00CD16B7">
          <w:rPr>
            <w:rFonts w:ascii="Times New Roman" w:hAnsi="Times New Roman" w:cs="Times New Roman"/>
            <w:sz w:val="24"/>
            <w:szCs w:val="24"/>
          </w:rPr>
          <w:delText>in</w:delText>
        </w:r>
      </w:del>
      <w:r w:rsidRPr="00517449">
        <w:rPr>
          <w:rFonts w:ascii="Times New Roman" w:hAnsi="Times New Roman" w:cs="Times New Roman"/>
          <w:sz w:val="24"/>
          <w:szCs w:val="24"/>
        </w:rPr>
        <w:t xml:space="preserve">organic N treatment, we added 0.0009 grams of </w:t>
      </w:r>
      <w:r w:rsidR="00E70169">
        <w:rPr>
          <w:rFonts w:ascii="Times New Roman" w:hAnsi="Times New Roman" w:cs="Times New Roman"/>
          <w:sz w:val="24"/>
          <w:szCs w:val="24"/>
        </w:rPr>
        <w:t>u</w:t>
      </w:r>
      <w:r w:rsidRPr="00517449">
        <w:rPr>
          <w:rFonts w:ascii="Times New Roman" w:hAnsi="Times New Roman" w:cs="Times New Roman"/>
          <w:sz w:val="24"/>
          <w:szCs w:val="24"/>
        </w:rPr>
        <w:t xml:space="preserve">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w:t>
      </w:r>
      <w:ins w:id="80" w:author="Beatrice Bock" w:date="2024-12-30T10:55:00Z">
        <w:r w:rsidR="00646503">
          <w:rPr>
            <w:rFonts w:ascii="Times New Roman" w:hAnsi="Times New Roman" w:cs="Times New Roman"/>
            <w:sz w:val="24"/>
            <w:szCs w:val="24"/>
          </w:rPr>
          <w:t>Ismail</w:t>
        </w:r>
      </w:ins>
      <w:ins w:id="81" w:author="Beatrice Bock" w:date="2024-12-30T10:56:00Z">
        <w:r w:rsidR="00646503">
          <w:rPr>
            <w:rFonts w:ascii="Times New Roman" w:hAnsi="Times New Roman" w:cs="Times New Roman"/>
            <w:sz w:val="24"/>
            <w:szCs w:val="24"/>
          </w:rPr>
          <w:t xml:space="preserve"> et. al (2020) found that all 5 isolates of </w:t>
        </w:r>
        <w:r w:rsidR="00646503" w:rsidRPr="003A2261">
          <w:rPr>
            <w:rFonts w:ascii="Times New Roman" w:hAnsi="Times New Roman" w:cs="Times New Roman"/>
            <w:i/>
            <w:iCs/>
            <w:sz w:val="24"/>
            <w:szCs w:val="24"/>
            <w:rPrChange w:id="82" w:author="Catherine A Gehring" w:date="2024-12-31T21:15:00Z">
              <w:rPr>
                <w:rFonts w:ascii="Times New Roman" w:hAnsi="Times New Roman" w:cs="Times New Roman"/>
                <w:sz w:val="24"/>
                <w:szCs w:val="24"/>
              </w:rPr>
            </w:rPrChange>
          </w:rPr>
          <w:t>Alternaria alternata</w:t>
        </w:r>
        <w:r w:rsidR="00646503">
          <w:rPr>
            <w:rFonts w:ascii="Times New Roman" w:hAnsi="Times New Roman" w:cs="Times New Roman"/>
            <w:sz w:val="24"/>
            <w:szCs w:val="24"/>
          </w:rPr>
          <w:t xml:space="preserve"> tested </w:t>
        </w:r>
      </w:ins>
      <w:ins w:id="83" w:author="Beatrice Bock" w:date="2024-12-30T10:59:00Z">
        <w:r w:rsidR="00646503">
          <w:rPr>
            <w:rFonts w:ascii="Times New Roman" w:hAnsi="Times New Roman" w:cs="Times New Roman"/>
            <w:sz w:val="24"/>
            <w:szCs w:val="24"/>
          </w:rPr>
          <w:t xml:space="preserve">in their experiment </w:t>
        </w:r>
      </w:ins>
      <w:ins w:id="84" w:author="Beatrice Bock" w:date="2024-12-30T10:56:00Z">
        <w:r w:rsidR="00646503">
          <w:rPr>
            <w:rFonts w:ascii="Times New Roman" w:hAnsi="Times New Roman" w:cs="Times New Roman"/>
            <w:sz w:val="24"/>
            <w:szCs w:val="24"/>
          </w:rPr>
          <w:t xml:space="preserve">produced high amounts of urease </w:t>
        </w:r>
      </w:ins>
      <w:ins w:id="85" w:author="Beatrice Bock" w:date="2024-12-30T10:57:00Z">
        <w:r w:rsidR="00646503">
          <w:rPr>
            <w:rFonts w:ascii="Times New Roman" w:hAnsi="Times New Roman" w:cs="Times New Roman"/>
            <w:sz w:val="24"/>
            <w:szCs w:val="24"/>
          </w:rPr>
          <w:t xml:space="preserve">enzymes </w:t>
        </w:r>
      </w:ins>
      <w:r w:rsidR="00646503">
        <w:rPr>
          <w:rFonts w:ascii="Times New Roman" w:hAnsi="Times New Roman" w:cs="Times New Roman"/>
          <w:sz w:val="24"/>
          <w:szCs w:val="24"/>
        </w:rPr>
        <w:fldChar w:fldCharType="begin"/>
      </w:r>
      <w:r w:rsidR="00B63945">
        <w:rPr>
          <w:rFonts w:ascii="Times New Roman" w:hAnsi="Times New Roman" w:cs="Times New Roman"/>
          <w:sz w:val="24"/>
          <w:szCs w:val="24"/>
        </w:rPr>
        <w:instrText xml:space="preserve"> ADDIN ZOTERO_ITEM CSL_CITATION {"citationID":"mcJQkwaB","properties":{"formattedCitation":"(Ismail et al., 2020)","plainCitation":"(Ismail et al., 2020)","noteIndex":0},"citationItems":[{"id":43485,"uris":["http://zotero.org/users/6275788/items/MQ7SX8VQ"],"itemData":{"id":43485,"type":"article-journal","abstract":"Mycobiota of 25 soil samples, collected from Botanical garden of Botany and Microbiology Department, Faculty of Science, Assiut University, were monitored on acidified weak potato dextrose agar (AWPDA), dichloran chloramphenicol peptone agar (DCPA), dichloran glycerol agar (DG-18) and potato carrot agar with manganese (PCA-Mn) media at 25 ºC. One hundred and twenty-two species belong to 47 genera were obtained. Aspergillus was the most predominant genus on all media and A. niger was superior on AWPDA, DG18 and PCA-Mn. Fusarium was the runner up, followed by Alternaria, Curvularia, Talaromyces, Penicillium and Stachybotrys. Fifteen isolates of six species of Alternaria were subjected to some physiological and biochemical tests. The statistically analyzed results showed that, all isolates could significantly grow on ammonium tartarate, ammonium oxalate and glycine, while 14, 13 and 11 isolates wer able to grow on citric acid, lactic acid and sodium nitrite, respectively. Alternaria tenuissima and A. angustiovoidea were highly base producers from ammonium tartarate, while, the maximum base production on glycine was observed by A. angustiovoidea and A. arborescens. All isolates enabled to grow on creatine-sucrose and A. arborescens produced the strongest color, whereas the remaining isolates were negative (11 isolates) to moderate (3). On the other hand, A. chlamydospora and A. angustiovoidea showed maximum growth on mannitol and tannin-sucrose, respectively. Besides, the growth on 15 % NaCl-Cz was distinctive for 60 % and 50 % of A. alternata and A. angustiovoidea isolates, respectively.","container-title":"Assiut University Journal of Multidisciplinary Scientific Research","DOI":"10.21608/aunj.2020.220869","ISSN":"2812-5037","issue":"1","journalAbbreviation":"Assiut University Journal of Multidisciplinary Scientific Research","language":"en","page":"34-59","source":"DOI.org (Crossref)","title":"Evaluation Of Physiological And Biochemical Characteristics Of Alternaria Species Isolated From Soil In Assiut Governorate, Egypt, In Addition To Dichotomous Key To The Encountered Species","volume":"49","author":[{"family":"Ismail","given":"MA"},{"family":"Hussein","given":"NA"},{"family":"Abdel-Sater","given":"MA"},{"family":"Sayed","given":"RM"}],"issued":{"date-parts":[["2020",6,1]]}}}],"schema":"https://github.com/citation-style-language/schema/raw/master/csl-citation.json"} </w:instrText>
      </w:r>
      <w:r w:rsidR="00646503">
        <w:rPr>
          <w:rFonts w:ascii="Times New Roman" w:hAnsi="Times New Roman" w:cs="Times New Roman"/>
          <w:sz w:val="24"/>
          <w:szCs w:val="24"/>
        </w:rPr>
        <w:fldChar w:fldCharType="separate"/>
      </w:r>
      <w:r w:rsidR="00646503" w:rsidRPr="00646503">
        <w:rPr>
          <w:rFonts w:ascii="Times New Roman" w:hAnsi="Times New Roman" w:cs="Times New Roman"/>
          <w:sz w:val="24"/>
        </w:rPr>
        <w:t>(Ismail et al., 2020)</w:t>
      </w:r>
      <w:r w:rsidR="00646503">
        <w:rPr>
          <w:rFonts w:ascii="Times New Roman" w:hAnsi="Times New Roman" w:cs="Times New Roman"/>
          <w:sz w:val="24"/>
          <w:szCs w:val="24"/>
        </w:rPr>
        <w:fldChar w:fldCharType="end"/>
      </w:r>
      <w:ins w:id="86" w:author="Beatrice Bock" w:date="2024-12-30T10:57:00Z">
        <w:r w:rsidR="00646503">
          <w:rPr>
            <w:rFonts w:ascii="Times New Roman" w:hAnsi="Times New Roman" w:cs="Times New Roman"/>
            <w:sz w:val="24"/>
            <w:szCs w:val="24"/>
          </w:rPr>
          <w:t xml:space="preserve">, so urea is an appropriate choice for an organic nitrogen source. </w:t>
        </w:r>
      </w:ins>
      <w:r w:rsidRPr="00517449">
        <w:rPr>
          <w:rFonts w:ascii="Times New Roman" w:hAnsi="Times New Roman" w:cs="Times New Roman"/>
          <w:sz w:val="24"/>
          <w:szCs w:val="24"/>
        </w:rPr>
        <w:t xml:space="preserve">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r w:rsidR="00E70169">
        <w:rPr>
          <w:rFonts w:ascii="Times New Roman" w:hAnsi="Times New Roman" w:cs="Times New Roman"/>
          <w:sz w:val="24"/>
          <w:szCs w:val="24"/>
        </w:rPr>
        <w:t xml:space="preserve"> </w:t>
      </w:r>
      <w:ins w:id="87" w:author="Beatrice Bock" w:date="2024-12-30T10:31:00Z">
        <w:r w:rsidR="00E70169" w:rsidRPr="00E70169">
          <w:rPr>
            <w:rFonts w:ascii="Times New Roman" w:hAnsi="Times New Roman" w:cs="Times New Roman"/>
            <w:sz w:val="24"/>
            <w:szCs w:val="24"/>
          </w:rPr>
          <w:t>The pH of both liquid media w</w:t>
        </w:r>
      </w:ins>
      <w:ins w:id="88" w:author="Catherine A Gehring" w:date="2025-01-01T21:19:00Z">
        <w:r w:rsidR="00D51D2A">
          <w:rPr>
            <w:rFonts w:ascii="Times New Roman" w:hAnsi="Times New Roman" w:cs="Times New Roman"/>
            <w:sz w:val="24"/>
            <w:szCs w:val="24"/>
          </w:rPr>
          <w:t>as</w:t>
        </w:r>
      </w:ins>
      <w:ins w:id="89" w:author="Beatrice Bock" w:date="2024-12-30T10:31:00Z">
        <w:del w:id="90" w:author="Catherine A Gehring" w:date="2025-01-01T21:19:00Z">
          <w:r w:rsidR="00E70169" w:rsidRPr="00E70169" w:rsidDel="00D51D2A">
            <w:rPr>
              <w:rFonts w:ascii="Times New Roman" w:hAnsi="Times New Roman" w:cs="Times New Roman"/>
              <w:sz w:val="24"/>
              <w:szCs w:val="24"/>
            </w:rPr>
            <w:delText>ere</w:delText>
          </w:r>
        </w:del>
      </w:ins>
      <w:ins w:id="91" w:author="Catherine A Gehring" w:date="2025-01-01T21:19:00Z">
        <w:r w:rsidR="00D51D2A">
          <w:rPr>
            <w:rFonts w:ascii="Times New Roman" w:hAnsi="Times New Roman" w:cs="Times New Roman"/>
            <w:sz w:val="24"/>
            <w:szCs w:val="24"/>
          </w:rPr>
          <w:t xml:space="preserve"> estimated</w:t>
        </w:r>
      </w:ins>
      <w:ins w:id="92" w:author="Beatrice Bock" w:date="2024-12-30T10:31:00Z">
        <w:del w:id="93" w:author="Catherine A Gehring" w:date="2025-01-01T21:19:00Z">
          <w:r w:rsidR="00E70169" w:rsidRPr="00E70169" w:rsidDel="00D51D2A">
            <w:rPr>
              <w:rFonts w:ascii="Times New Roman" w:hAnsi="Times New Roman" w:cs="Times New Roman"/>
              <w:sz w:val="24"/>
              <w:szCs w:val="24"/>
            </w:rPr>
            <w:delText xml:space="preserve"> taken</w:delText>
          </w:r>
        </w:del>
        <w:r w:rsidR="00E70169" w:rsidRPr="00E70169">
          <w:rPr>
            <w:rFonts w:ascii="Times New Roman" w:hAnsi="Times New Roman" w:cs="Times New Roman"/>
            <w:sz w:val="24"/>
            <w:szCs w:val="24"/>
          </w:rPr>
          <w:t xml:space="preserve"> </w:t>
        </w:r>
      </w:ins>
      <w:ins w:id="94" w:author="Catherine A Gehring" w:date="2025-01-01T21:19:00Z">
        <w:r w:rsidR="00D51D2A">
          <w:rPr>
            <w:rFonts w:ascii="Times New Roman" w:hAnsi="Times New Roman" w:cs="Times New Roman"/>
            <w:sz w:val="24"/>
            <w:szCs w:val="24"/>
          </w:rPr>
          <w:t>using</w:t>
        </w:r>
      </w:ins>
      <w:ins w:id="95" w:author="Beatrice Bock" w:date="2024-12-30T10:31:00Z">
        <w:del w:id="96" w:author="Catherine A Gehring" w:date="2025-01-01T21:19:00Z">
          <w:r w:rsidR="00E70169" w:rsidRPr="00E70169" w:rsidDel="00D51D2A">
            <w:rPr>
              <w:rFonts w:ascii="Times New Roman" w:hAnsi="Times New Roman" w:cs="Times New Roman"/>
              <w:sz w:val="24"/>
              <w:szCs w:val="24"/>
            </w:rPr>
            <w:delText>on</w:delText>
          </w:r>
        </w:del>
        <w:r w:rsidR="00E70169" w:rsidRPr="00E70169">
          <w:rPr>
            <w:rFonts w:ascii="Times New Roman" w:hAnsi="Times New Roman" w:cs="Times New Roman"/>
            <w:sz w:val="24"/>
            <w:szCs w:val="24"/>
          </w:rPr>
          <w:t xml:space="preserve"> litmus paper before and after conducting this experiment</w:t>
        </w:r>
        <w:r w:rsidR="00E70169">
          <w:rPr>
            <w:rFonts w:ascii="Times New Roman" w:hAnsi="Times New Roman" w:cs="Times New Roman"/>
            <w:sz w:val="24"/>
            <w:szCs w:val="24"/>
          </w:rPr>
          <w:t>,</w:t>
        </w:r>
        <w:r w:rsidR="00E70169" w:rsidRPr="00E70169">
          <w:rPr>
            <w:rFonts w:ascii="Times New Roman" w:hAnsi="Times New Roman" w:cs="Times New Roman"/>
            <w:sz w:val="24"/>
            <w:szCs w:val="24"/>
          </w:rPr>
          <w:t xml:space="preserve"> and </w:t>
        </w:r>
        <w:r w:rsidR="00E70169">
          <w:rPr>
            <w:rFonts w:ascii="Times New Roman" w:hAnsi="Times New Roman" w:cs="Times New Roman"/>
            <w:sz w:val="24"/>
            <w:szCs w:val="24"/>
          </w:rPr>
          <w:t xml:space="preserve">all reads </w:t>
        </w:r>
        <w:r w:rsidR="00E70169" w:rsidRPr="00E70169">
          <w:rPr>
            <w:rFonts w:ascii="Times New Roman" w:hAnsi="Times New Roman" w:cs="Times New Roman"/>
            <w:sz w:val="24"/>
            <w:szCs w:val="24"/>
          </w:rPr>
          <w:t xml:space="preserve">indicated neutral </w:t>
        </w:r>
        <w:proofErr w:type="spellStart"/>
        <w:r w:rsidR="00E70169" w:rsidRPr="00E70169">
          <w:rPr>
            <w:rFonts w:ascii="Times New Roman" w:hAnsi="Times New Roman" w:cs="Times New Roman"/>
            <w:sz w:val="24"/>
            <w:szCs w:val="24"/>
          </w:rPr>
          <w:t>p</w:t>
        </w:r>
        <w:r w:rsidR="00E70169">
          <w:rPr>
            <w:rFonts w:ascii="Times New Roman" w:hAnsi="Times New Roman" w:cs="Times New Roman"/>
            <w:sz w:val="24"/>
            <w:szCs w:val="24"/>
          </w:rPr>
          <w:t>H</w:t>
        </w:r>
        <w:r w:rsidR="00E70169" w:rsidRPr="00E70169">
          <w:rPr>
            <w:rFonts w:ascii="Times New Roman" w:hAnsi="Times New Roman" w:cs="Times New Roman"/>
            <w:sz w:val="24"/>
            <w:szCs w:val="24"/>
          </w:rPr>
          <w:t>.</w:t>
        </w:r>
      </w:ins>
      <w:proofErr w:type="spellEnd"/>
    </w:p>
    <w:p w14:paraId="2695474A" w14:textId="256B6325" w:rsidR="00735F5F" w:rsidRPr="00517449" w:rsidRDefault="003A2261">
      <w:pPr>
        <w:ind w:firstLine="720"/>
        <w:rPr>
          <w:rFonts w:ascii="Times New Roman" w:hAnsi="Times New Roman" w:cs="Times New Roman"/>
          <w:sz w:val="24"/>
          <w:szCs w:val="24"/>
        </w:rPr>
        <w:pPrChange w:id="97" w:author="Beatrice Bock" w:date="2024-12-30T10:58:00Z">
          <w:pPr/>
        </w:pPrChange>
      </w:pPr>
      <w:ins w:id="98" w:author="Catherine A Gehring" w:date="2024-12-31T21:16:00Z">
        <w:r>
          <w:rPr>
            <w:rFonts w:ascii="Times New Roman" w:hAnsi="Times New Roman" w:cs="Times New Roman"/>
            <w:sz w:val="24"/>
            <w:szCs w:val="24"/>
          </w:rPr>
          <w:t>Four</w:t>
        </w:r>
      </w:ins>
      <w:ins w:id="99" w:author="Beatrice Bock" w:date="2024-12-30T10:34:00Z">
        <w:r w:rsidR="00CD16B7">
          <w:rPr>
            <w:rFonts w:ascii="Times New Roman" w:hAnsi="Times New Roman" w:cs="Times New Roman"/>
            <w:sz w:val="24"/>
            <w:szCs w:val="24"/>
          </w:rPr>
          <w:t xml:space="preserve"> replicates were prepared for each treatment. </w:t>
        </w:r>
      </w:ins>
      <w:r w:rsidR="00735F5F" w:rsidRPr="00517449">
        <w:rPr>
          <w:rFonts w:ascii="Times New Roman" w:hAnsi="Times New Roman" w:cs="Times New Roman"/>
          <w:sz w:val="24"/>
          <w:szCs w:val="24"/>
        </w:rPr>
        <w:t xml:space="preserve">50 mL Erlenmeyer </w:t>
      </w:r>
      <w:r w:rsidR="00286F50" w:rsidRPr="00517449">
        <w:rPr>
          <w:rFonts w:ascii="Times New Roman" w:hAnsi="Times New Roman" w:cs="Times New Roman"/>
          <w:sz w:val="24"/>
          <w:szCs w:val="24"/>
        </w:rPr>
        <w:t xml:space="preserve">cell culture </w:t>
      </w:r>
      <w:r w:rsidR="00735F5F"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00735F5F"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lastRenderedPageBreak/>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p>
        </w:tc>
      </w:tr>
      <w:tr w:rsidR="00EF1DE8" w14:paraId="38D28F1B" w14:textId="77777777" w:rsidTr="00EF1DE8">
        <w:tc>
          <w:tcPr>
            <w:tcW w:w="3116" w:type="dxa"/>
          </w:tcPr>
          <w:p w14:paraId="3658A82F" w14:textId="28B72EA1" w:rsidR="00EF1DE8" w:rsidRDefault="00EF1DE8" w:rsidP="00732D6D">
            <w:pPr>
              <w:rPr>
                <w:rFonts w:ascii="Times New Roman" w:hAnsi="Times New Roman" w:cs="Times New Roman"/>
                <w:sz w:val="24"/>
                <w:szCs w:val="24"/>
              </w:rPr>
            </w:pPr>
            <w:r>
              <w:rPr>
                <w:rFonts w:ascii="Times New Roman" w:hAnsi="Times New Roman" w:cs="Times New Roman"/>
                <w:sz w:val="24"/>
                <w:szCs w:val="24"/>
              </w:rPr>
              <w:t xml:space="preserve">Ammonium </w:t>
            </w:r>
            <w:r w:rsidR="00E70169">
              <w:rPr>
                <w:rFonts w:ascii="Times New Roman" w:hAnsi="Times New Roman" w:cs="Times New Roman"/>
                <w:sz w:val="24"/>
                <w:szCs w:val="24"/>
              </w:rPr>
              <w:t>s</w:t>
            </w:r>
            <w:r>
              <w:rPr>
                <w:rFonts w:ascii="Times New Roman" w:hAnsi="Times New Roman" w:cs="Times New Roman"/>
                <w:sz w:val="24"/>
                <w:szCs w:val="24"/>
              </w:rPr>
              <w:t>ulfate</w:t>
            </w:r>
          </w:p>
        </w:tc>
        <w:tc>
          <w:tcPr>
            <w:tcW w:w="3117" w:type="dxa"/>
          </w:tcPr>
          <w:p w14:paraId="0238EF51" w14:textId="778AC4EE"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Chemical Works Ammonium </w:t>
            </w:r>
            <w:r w:rsidR="00E70169">
              <w:rPr>
                <w:rFonts w:ascii="Times New Roman" w:hAnsi="Times New Roman" w:cs="Times New Roman"/>
                <w:sz w:val="24"/>
                <w:szCs w:val="24"/>
              </w:rPr>
              <w:t>s</w:t>
            </w:r>
            <w:r w:rsidRPr="007A1B63">
              <w:rPr>
                <w:rFonts w:ascii="Times New Roman" w:hAnsi="Times New Roman" w:cs="Times New Roman"/>
                <w:sz w:val="24"/>
                <w:szCs w:val="24"/>
              </w:rPr>
              <w:t>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Del="00B63945" w:rsidRDefault="007A1B63" w:rsidP="00732D6D">
      <w:pPr>
        <w:rPr>
          <w:del w:id="100" w:author="Beatrice Bock" w:date="2025-01-08T15:43:00Z" w16du:dateUtc="2025-01-08T22:43:00Z"/>
          <w:rFonts w:ascii="Times New Roman" w:hAnsi="Times New Roman" w:cs="Times New Roman"/>
          <w:sz w:val="24"/>
          <w:szCs w:val="24"/>
        </w:rPr>
      </w:pPr>
    </w:p>
    <w:p w14:paraId="341C0C56" w14:textId="28061825" w:rsidR="00732D6D" w:rsidRPr="00517449" w:rsidDel="00B63945" w:rsidRDefault="00732D6D" w:rsidP="00732D6D">
      <w:pPr>
        <w:rPr>
          <w:del w:id="101" w:author="Beatrice Bock" w:date="2025-01-08T15:43:00Z" w16du:dateUtc="2025-01-08T22:43:00Z"/>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BA27FE1"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(BMB), the Presidential Fellowship Program at NAU (BMB), the Arizona Mushroom Society (BMB), and the Support for Graduate Students program at NAU (BMB).</w:t>
      </w:r>
      <w:ins w:id="102" w:author="Beatrice Bock" w:date="2025-01-08T15:53:00Z" w16du:dateUtc="2025-01-08T22:53:00Z">
        <w:r w:rsidR="00E30D4C">
          <w:rPr>
            <w:rStyle w:val="Strong"/>
            <w:rFonts w:ascii="Times New Roman" w:hAnsi="Times New Roman" w:cs="Times New Roman"/>
            <w:b w:val="0"/>
            <w:bCs w:val="0"/>
            <w:sz w:val="24"/>
            <w:szCs w:val="24"/>
          </w:rPr>
          <w:t xml:space="preserve"> We are also grateful for the thoughtful revisions suggested by our </w:t>
        </w:r>
      </w:ins>
      <w:ins w:id="103" w:author="Beatrice Bock" w:date="2025-01-08T15:54:00Z" w16du:dateUtc="2025-01-08T22:54:00Z">
        <w:r w:rsidR="00E30D4C">
          <w:rPr>
            <w:rStyle w:val="Strong"/>
            <w:rFonts w:ascii="Times New Roman" w:hAnsi="Times New Roman" w:cs="Times New Roman"/>
            <w:b w:val="0"/>
            <w:bCs w:val="0"/>
            <w:sz w:val="24"/>
            <w:szCs w:val="24"/>
          </w:rPr>
          <w:t>reviewers.</w:t>
        </w:r>
      </w:ins>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412EBDDD" w14:textId="77777777" w:rsidR="00B63945" w:rsidRPr="00B63945" w:rsidRDefault="00732D6D" w:rsidP="00B63945">
      <w:pPr>
        <w:pStyle w:val="Bibliography"/>
        <w:rPr>
          <w:rFonts w:ascii="Times New Roman" w:hAnsi="Times New Roman" w:cs="Times New Roman"/>
          <w:sz w:val="24"/>
        </w:rPr>
      </w:pPr>
      <w:r w:rsidRPr="00517449">
        <w:rPr>
          <w:sz w:val="24"/>
          <w:szCs w:val="24"/>
        </w:rPr>
        <w:fldChar w:fldCharType="begin"/>
      </w:r>
      <w:r w:rsidR="00B63945">
        <w:rPr>
          <w:sz w:val="24"/>
          <w:szCs w:val="24"/>
        </w:rPr>
        <w:instrText xml:space="preserve"> ADDIN ZOTERO_BIBL {"uncited":[],"omitted":[],"custom":[]} CSL_BIBLIOGRAPHY </w:instrText>
      </w:r>
      <w:r w:rsidRPr="00517449">
        <w:rPr>
          <w:sz w:val="24"/>
          <w:szCs w:val="24"/>
        </w:rPr>
        <w:fldChar w:fldCharType="separate"/>
      </w:r>
      <w:r w:rsidR="00B63945" w:rsidRPr="00B63945">
        <w:rPr>
          <w:rFonts w:ascii="Times New Roman" w:hAnsi="Times New Roman" w:cs="Times New Roman"/>
          <w:sz w:val="24"/>
        </w:rPr>
        <w:t xml:space="preserve">Berthelot, C., </w:t>
      </w:r>
      <w:proofErr w:type="spellStart"/>
      <w:r w:rsidR="00B63945" w:rsidRPr="00B63945">
        <w:rPr>
          <w:rFonts w:ascii="Times New Roman" w:hAnsi="Times New Roman" w:cs="Times New Roman"/>
          <w:sz w:val="24"/>
        </w:rPr>
        <w:t>Chalot</w:t>
      </w:r>
      <w:proofErr w:type="spellEnd"/>
      <w:r w:rsidR="00B63945" w:rsidRPr="00B63945">
        <w:rPr>
          <w:rFonts w:ascii="Times New Roman" w:hAnsi="Times New Roman" w:cs="Times New Roman"/>
          <w:sz w:val="24"/>
        </w:rPr>
        <w:t xml:space="preserve">, M., </w:t>
      </w:r>
      <w:proofErr w:type="spellStart"/>
      <w:r w:rsidR="00B63945" w:rsidRPr="00B63945">
        <w:rPr>
          <w:rFonts w:ascii="Times New Roman" w:hAnsi="Times New Roman" w:cs="Times New Roman"/>
          <w:sz w:val="24"/>
        </w:rPr>
        <w:t>Leyval</w:t>
      </w:r>
      <w:proofErr w:type="spellEnd"/>
      <w:r w:rsidR="00B63945" w:rsidRPr="00B63945">
        <w:rPr>
          <w:rFonts w:ascii="Times New Roman" w:hAnsi="Times New Roman" w:cs="Times New Roman"/>
          <w:sz w:val="24"/>
        </w:rPr>
        <w:t xml:space="preserve">, C., &amp; </w:t>
      </w:r>
      <w:proofErr w:type="spellStart"/>
      <w:r w:rsidR="00B63945" w:rsidRPr="00B63945">
        <w:rPr>
          <w:rFonts w:ascii="Times New Roman" w:hAnsi="Times New Roman" w:cs="Times New Roman"/>
          <w:sz w:val="24"/>
        </w:rPr>
        <w:t>Blaudez</w:t>
      </w:r>
      <w:proofErr w:type="spellEnd"/>
      <w:r w:rsidR="00B63945" w:rsidRPr="00B63945">
        <w:rPr>
          <w:rFonts w:ascii="Times New Roman" w:hAnsi="Times New Roman" w:cs="Times New Roman"/>
          <w:sz w:val="24"/>
        </w:rPr>
        <w:t xml:space="preserve">, D. (2019). From Darkness to Light: Emergence of the Mysterious Dark Septate Endophytes in Plant Growth Promotion and Stress Alleviation. In T. R. Hodkinson, F. M. Doohan, M. J. Saunders, &amp; B. R. Murphy (Eds.), </w:t>
      </w:r>
      <w:r w:rsidR="00B63945" w:rsidRPr="00B63945">
        <w:rPr>
          <w:rFonts w:ascii="Times New Roman" w:hAnsi="Times New Roman" w:cs="Times New Roman"/>
          <w:i/>
          <w:iCs/>
          <w:sz w:val="24"/>
        </w:rPr>
        <w:t>Endophytes for a Growing World</w:t>
      </w:r>
      <w:r w:rsidR="00B63945" w:rsidRPr="00B63945">
        <w:rPr>
          <w:rFonts w:ascii="Times New Roman" w:hAnsi="Times New Roman" w:cs="Times New Roman"/>
          <w:sz w:val="24"/>
        </w:rPr>
        <w:t xml:space="preserve"> (1st ed., pp. 143–164). Cambridge University Press. </w:t>
      </w:r>
      <w:r w:rsidR="00B63945" w:rsidRPr="00B63945">
        <w:rPr>
          <w:rFonts w:ascii="Times New Roman" w:hAnsi="Times New Roman" w:cs="Times New Roman"/>
          <w:sz w:val="24"/>
        </w:rPr>
        <w:lastRenderedPageBreak/>
        <w:t>https://www.cambridge.org/core/product/identifier/9781108607667%23CN-bp-7/type/book_part</w:t>
      </w:r>
    </w:p>
    <w:p w14:paraId="39369B95"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DeMers, M. (2022). Alternaria alternata as endophyte and pathogen. </w:t>
      </w:r>
      <w:r w:rsidRPr="00B63945">
        <w:rPr>
          <w:rFonts w:ascii="Times New Roman" w:hAnsi="Times New Roman" w:cs="Times New Roman"/>
          <w:i/>
          <w:iCs/>
          <w:sz w:val="24"/>
        </w:rPr>
        <w:t>Microbiology</w:t>
      </w:r>
      <w:r w:rsidRPr="00B63945">
        <w:rPr>
          <w:rFonts w:ascii="Times New Roman" w:hAnsi="Times New Roman" w:cs="Times New Roman"/>
          <w:sz w:val="24"/>
        </w:rPr>
        <w:t xml:space="preserve">, </w:t>
      </w:r>
      <w:r w:rsidRPr="00B63945">
        <w:rPr>
          <w:rFonts w:ascii="Times New Roman" w:hAnsi="Times New Roman" w:cs="Times New Roman"/>
          <w:i/>
          <w:iCs/>
          <w:sz w:val="24"/>
        </w:rPr>
        <w:t>168</w:t>
      </w:r>
      <w:r w:rsidRPr="00B63945">
        <w:rPr>
          <w:rFonts w:ascii="Times New Roman" w:hAnsi="Times New Roman" w:cs="Times New Roman"/>
          <w:sz w:val="24"/>
        </w:rPr>
        <w:t>(3). https://doi.org/10.1099/mic.0.001153</w:t>
      </w:r>
    </w:p>
    <w:p w14:paraId="7EFB63DD"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B63945">
        <w:rPr>
          <w:rFonts w:ascii="Times New Roman" w:hAnsi="Times New Roman" w:cs="Times New Roman"/>
          <w:i/>
          <w:iCs/>
          <w:sz w:val="24"/>
        </w:rPr>
        <w:t>PLANTS-BASEL</w:t>
      </w:r>
      <w:r w:rsidRPr="00B63945">
        <w:rPr>
          <w:rFonts w:ascii="Times New Roman" w:hAnsi="Times New Roman" w:cs="Times New Roman"/>
          <w:sz w:val="24"/>
        </w:rPr>
        <w:t xml:space="preserve">, </w:t>
      </w:r>
      <w:r w:rsidRPr="00B63945">
        <w:rPr>
          <w:rFonts w:ascii="Times New Roman" w:hAnsi="Times New Roman" w:cs="Times New Roman"/>
          <w:i/>
          <w:iCs/>
          <w:sz w:val="24"/>
        </w:rPr>
        <w:t>11</w:t>
      </w:r>
      <w:r w:rsidRPr="00B63945">
        <w:rPr>
          <w:rFonts w:ascii="Times New Roman" w:hAnsi="Times New Roman" w:cs="Times New Roman"/>
          <w:sz w:val="24"/>
        </w:rPr>
        <w:t>(7). https://doi.org/10.3390/plants11070924</w:t>
      </w:r>
    </w:p>
    <w:p w14:paraId="0D331318"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Finlay, R. D., </w:t>
      </w:r>
      <w:proofErr w:type="spellStart"/>
      <w:r w:rsidRPr="00B63945">
        <w:rPr>
          <w:rFonts w:ascii="Times New Roman" w:hAnsi="Times New Roman" w:cs="Times New Roman"/>
          <w:sz w:val="24"/>
        </w:rPr>
        <w:t>Frostegård</w:t>
      </w:r>
      <w:proofErr w:type="spellEnd"/>
      <w:r w:rsidRPr="00B63945">
        <w:rPr>
          <w:rFonts w:ascii="Times New Roman" w:hAnsi="Times New Roman" w:cs="Times New Roman"/>
          <w:sz w:val="24"/>
        </w:rPr>
        <w:t xml:space="preserve">, Å., &amp; </w:t>
      </w:r>
      <w:proofErr w:type="spellStart"/>
      <w:r w:rsidRPr="00B63945">
        <w:rPr>
          <w:rFonts w:ascii="Times New Roman" w:hAnsi="Times New Roman" w:cs="Times New Roman"/>
          <w:sz w:val="24"/>
        </w:rPr>
        <w:t>Sonnerfeldt</w:t>
      </w:r>
      <w:proofErr w:type="spellEnd"/>
      <w:r w:rsidRPr="00B63945">
        <w:rPr>
          <w:rFonts w:ascii="Times New Roman" w:hAnsi="Times New Roman" w:cs="Times New Roman"/>
          <w:sz w:val="24"/>
        </w:rPr>
        <w:t xml:space="preserve">, A. ‐M. (1992). Utilization of organic and inorganic nitrogen sources by ectomycorrhizal fungi in pure culture and in symbiosis with </w:t>
      </w:r>
      <w:r w:rsidRPr="00B63945">
        <w:rPr>
          <w:rFonts w:ascii="Times New Roman" w:hAnsi="Times New Roman" w:cs="Times New Roman"/>
          <w:i/>
          <w:iCs/>
          <w:sz w:val="24"/>
        </w:rPr>
        <w:t>Pinus contorta</w:t>
      </w:r>
      <w:r w:rsidRPr="00B63945">
        <w:rPr>
          <w:rFonts w:ascii="Times New Roman" w:hAnsi="Times New Roman" w:cs="Times New Roman"/>
          <w:sz w:val="24"/>
        </w:rPr>
        <w:t xml:space="preserve"> Dougl. Ex Loud. </w:t>
      </w:r>
      <w:r w:rsidRPr="00B63945">
        <w:rPr>
          <w:rFonts w:ascii="Times New Roman" w:hAnsi="Times New Roman" w:cs="Times New Roman"/>
          <w:i/>
          <w:iCs/>
          <w:sz w:val="24"/>
        </w:rPr>
        <w:t>New Phytologist</w:t>
      </w:r>
      <w:r w:rsidRPr="00B63945">
        <w:rPr>
          <w:rFonts w:ascii="Times New Roman" w:hAnsi="Times New Roman" w:cs="Times New Roman"/>
          <w:sz w:val="24"/>
        </w:rPr>
        <w:t xml:space="preserve">, </w:t>
      </w:r>
      <w:r w:rsidRPr="00B63945">
        <w:rPr>
          <w:rFonts w:ascii="Times New Roman" w:hAnsi="Times New Roman" w:cs="Times New Roman"/>
          <w:i/>
          <w:iCs/>
          <w:sz w:val="24"/>
        </w:rPr>
        <w:t>120</w:t>
      </w:r>
      <w:r w:rsidRPr="00B63945">
        <w:rPr>
          <w:rFonts w:ascii="Times New Roman" w:hAnsi="Times New Roman" w:cs="Times New Roman"/>
          <w:sz w:val="24"/>
        </w:rPr>
        <w:t>(1), 105–115. https://doi.org/10.1111/j.1469-8137.1992.tb01063.x</w:t>
      </w:r>
    </w:p>
    <w:p w14:paraId="7B70324B" w14:textId="77777777" w:rsidR="00B63945" w:rsidRPr="00B63945" w:rsidRDefault="00B63945" w:rsidP="00B63945">
      <w:pPr>
        <w:pStyle w:val="Bibliography"/>
        <w:rPr>
          <w:rFonts w:ascii="Times New Roman" w:hAnsi="Times New Roman" w:cs="Times New Roman"/>
          <w:sz w:val="24"/>
        </w:rPr>
      </w:pPr>
      <w:proofErr w:type="spellStart"/>
      <w:r w:rsidRPr="00B63945">
        <w:rPr>
          <w:rFonts w:ascii="Times New Roman" w:hAnsi="Times New Roman" w:cs="Times New Roman"/>
          <w:sz w:val="24"/>
        </w:rPr>
        <w:t>Firke</w:t>
      </w:r>
      <w:proofErr w:type="spellEnd"/>
      <w:r w:rsidRPr="00B63945">
        <w:rPr>
          <w:rFonts w:ascii="Times New Roman" w:hAnsi="Times New Roman" w:cs="Times New Roman"/>
          <w:sz w:val="24"/>
        </w:rPr>
        <w:t xml:space="preserve">, S. (2016). </w:t>
      </w:r>
      <w:r w:rsidRPr="00B63945">
        <w:rPr>
          <w:rFonts w:ascii="Times New Roman" w:hAnsi="Times New Roman" w:cs="Times New Roman"/>
          <w:i/>
          <w:iCs/>
          <w:sz w:val="24"/>
        </w:rPr>
        <w:t>janitor: Simple Tools for Examining and Cleaning Dirty Data</w:t>
      </w:r>
      <w:r w:rsidRPr="00B63945">
        <w:rPr>
          <w:rFonts w:ascii="Times New Roman" w:hAnsi="Times New Roman" w:cs="Times New Roman"/>
          <w:sz w:val="24"/>
        </w:rPr>
        <w:t xml:space="preserve"> (p. 2.2.1) [Dataset]. https://doi.org/10.32614/CRAN.package.janitor</w:t>
      </w:r>
    </w:p>
    <w:p w14:paraId="1A465864"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Hawkins, H.-J., Johansen, A., &amp; George, E. (2000). Uptake and transport of organic and inorganic nitrogen by arbuscular mycorrhizal fungi. </w:t>
      </w:r>
      <w:r w:rsidRPr="00B63945">
        <w:rPr>
          <w:rFonts w:ascii="Times New Roman" w:hAnsi="Times New Roman" w:cs="Times New Roman"/>
          <w:i/>
          <w:iCs/>
          <w:sz w:val="24"/>
        </w:rPr>
        <w:t>Plant and Soil</w:t>
      </w:r>
      <w:r w:rsidRPr="00B63945">
        <w:rPr>
          <w:rFonts w:ascii="Times New Roman" w:hAnsi="Times New Roman" w:cs="Times New Roman"/>
          <w:sz w:val="24"/>
        </w:rPr>
        <w:t xml:space="preserve">, </w:t>
      </w:r>
      <w:r w:rsidRPr="00B63945">
        <w:rPr>
          <w:rFonts w:ascii="Times New Roman" w:hAnsi="Times New Roman" w:cs="Times New Roman"/>
          <w:i/>
          <w:iCs/>
          <w:sz w:val="24"/>
        </w:rPr>
        <w:t>226</w:t>
      </w:r>
      <w:r w:rsidRPr="00B63945">
        <w:rPr>
          <w:rFonts w:ascii="Times New Roman" w:hAnsi="Times New Roman" w:cs="Times New Roman"/>
          <w:sz w:val="24"/>
        </w:rPr>
        <w:t>, 275–285. https://doi.org/10.1023/a:1026500810385</w:t>
      </w:r>
    </w:p>
    <w:p w14:paraId="17B9B299"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He, X.-H., Critchley, C., &amp; Bledsoe, C. (2003). Nitrogen Transfer Within and Between Plants Through Common Mycorrhizal Networks (CMNs). </w:t>
      </w:r>
      <w:r w:rsidRPr="00B63945">
        <w:rPr>
          <w:rFonts w:ascii="Times New Roman" w:hAnsi="Times New Roman" w:cs="Times New Roman"/>
          <w:i/>
          <w:iCs/>
          <w:sz w:val="24"/>
        </w:rPr>
        <w:t>Critical Reviews in Plant Sciences</w:t>
      </w:r>
      <w:r w:rsidRPr="00B63945">
        <w:rPr>
          <w:rFonts w:ascii="Times New Roman" w:hAnsi="Times New Roman" w:cs="Times New Roman"/>
          <w:sz w:val="24"/>
        </w:rPr>
        <w:t xml:space="preserve">, </w:t>
      </w:r>
      <w:r w:rsidRPr="00B63945">
        <w:rPr>
          <w:rFonts w:ascii="Times New Roman" w:hAnsi="Times New Roman" w:cs="Times New Roman"/>
          <w:i/>
          <w:iCs/>
          <w:sz w:val="24"/>
        </w:rPr>
        <w:t>22</w:t>
      </w:r>
      <w:r w:rsidRPr="00B63945">
        <w:rPr>
          <w:rFonts w:ascii="Times New Roman" w:hAnsi="Times New Roman" w:cs="Times New Roman"/>
          <w:sz w:val="24"/>
        </w:rPr>
        <w:t>(6), 531–567. https://doi.org/10.1080/713608315</w:t>
      </w:r>
    </w:p>
    <w:p w14:paraId="4A0548E2"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Ismail, M., Hussein, N., Abdel-Sater, M., &amp; Sayed, R. (2020). Evaluation Of Physiological </w:t>
      </w:r>
      <w:proofErr w:type="gramStart"/>
      <w:r w:rsidRPr="00B63945">
        <w:rPr>
          <w:rFonts w:ascii="Times New Roman" w:hAnsi="Times New Roman" w:cs="Times New Roman"/>
          <w:sz w:val="24"/>
        </w:rPr>
        <w:t>And</w:t>
      </w:r>
      <w:proofErr w:type="gramEnd"/>
      <w:r w:rsidRPr="00B63945">
        <w:rPr>
          <w:rFonts w:ascii="Times New Roman" w:hAnsi="Times New Roman" w:cs="Times New Roman"/>
          <w:sz w:val="24"/>
        </w:rPr>
        <w:t xml:space="preserve"> Biochemical Characteristics Of Alternaria Species Isolated From Soil In Assiut </w:t>
      </w:r>
      <w:r w:rsidRPr="00B63945">
        <w:rPr>
          <w:rFonts w:ascii="Times New Roman" w:hAnsi="Times New Roman" w:cs="Times New Roman"/>
          <w:sz w:val="24"/>
        </w:rPr>
        <w:lastRenderedPageBreak/>
        <w:t xml:space="preserve">Governorate, Egypt, In Addition To Dichotomous Key To The Encountered Species. </w:t>
      </w:r>
      <w:r w:rsidRPr="00B63945">
        <w:rPr>
          <w:rFonts w:ascii="Times New Roman" w:hAnsi="Times New Roman" w:cs="Times New Roman"/>
          <w:i/>
          <w:iCs/>
          <w:sz w:val="24"/>
        </w:rPr>
        <w:t>Assiut University Journal of Multidisciplinary Scientific Research</w:t>
      </w:r>
      <w:r w:rsidRPr="00B63945">
        <w:rPr>
          <w:rFonts w:ascii="Times New Roman" w:hAnsi="Times New Roman" w:cs="Times New Roman"/>
          <w:sz w:val="24"/>
        </w:rPr>
        <w:t xml:space="preserve">, </w:t>
      </w:r>
      <w:r w:rsidRPr="00B63945">
        <w:rPr>
          <w:rFonts w:ascii="Times New Roman" w:hAnsi="Times New Roman" w:cs="Times New Roman"/>
          <w:i/>
          <w:iCs/>
          <w:sz w:val="24"/>
        </w:rPr>
        <w:t>49</w:t>
      </w:r>
      <w:r w:rsidRPr="00B63945">
        <w:rPr>
          <w:rFonts w:ascii="Times New Roman" w:hAnsi="Times New Roman" w:cs="Times New Roman"/>
          <w:sz w:val="24"/>
        </w:rPr>
        <w:t>(1), 34–59. https://doi.org/10.21608/aunj.2020.220869</w:t>
      </w:r>
    </w:p>
    <w:p w14:paraId="47C9F3DF"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Johnson, N. C. (2010). Resource stoichiometry elucidates the structure and function of arbuscular mycorrhizas across scales. </w:t>
      </w:r>
      <w:r w:rsidRPr="00B63945">
        <w:rPr>
          <w:rFonts w:ascii="Times New Roman" w:hAnsi="Times New Roman" w:cs="Times New Roman"/>
          <w:i/>
          <w:iCs/>
          <w:sz w:val="24"/>
        </w:rPr>
        <w:t>New Phytologist</w:t>
      </w:r>
      <w:r w:rsidRPr="00B63945">
        <w:rPr>
          <w:rFonts w:ascii="Times New Roman" w:hAnsi="Times New Roman" w:cs="Times New Roman"/>
          <w:sz w:val="24"/>
        </w:rPr>
        <w:t xml:space="preserve">, </w:t>
      </w:r>
      <w:r w:rsidRPr="00B63945">
        <w:rPr>
          <w:rFonts w:ascii="Times New Roman" w:hAnsi="Times New Roman" w:cs="Times New Roman"/>
          <w:i/>
          <w:iCs/>
          <w:sz w:val="24"/>
        </w:rPr>
        <w:t>185</w:t>
      </w:r>
      <w:r w:rsidRPr="00B63945">
        <w:rPr>
          <w:rFonts w:ascii="Times New Roman" w:hAnsi="Times New Roman" w:cs="Times New Roman"/>
          <w:sz w:val="24"/>
        </w:rPr>
        <w:t>(3), 631–647. https://doi.org/10.1111/j.1469-8137.2009.03110.x</w:t>
      </w:r>
    </w:p>
    <w:p w14:paraId="299D8FD3"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Millard, S. P. (2013). </w:t>
      </w:r>
      <w:proofErr w:type="spellStart"/>
      <w:r w:rsidRPr="00B63945">
        <w:rPr>
          <w:rFonts w:ascii="Times New Roman" w:hAnsi="Times New Roman" w:cs="Times New Roman"/>
          <w:i/>
          <w:iCs/>
          <w:sz w:val="24"/>
        </w:rPr>
        <w:t>EnvStats</w:t>
      </w:r>
      <w:proofErr w:type="spellEnd"/>
      <w:r w:rsidRPr="00B63945">
        <w:rPr>
          <w:rFonts w:ascii="Times New Roman" w:hAnsi="Times New Roman" w:cs="Times New Roman"/>
          <w:i/>
          <w:iCs/>
          <w:sz w:val="24"/>
        </w:rPr>
        <w:t>: Package for Environmental Statistics, Including US EPA Guidance</w:t>
      </w:r>
      <w:r w:rsidRPr="00B63945">
        <w:rPr>
          <w:rFonts w:ascii="Times New Roman" w:hAnsi="Times New Roman" w:cs="Times New Roman"/>
          <w:sz w:val="24"/>
        </w:rPr>
        <w:t xml:space="preserve"> (p. 3.0.0) [Dataset]. https://doi.org/10.32614/CRAN.package.EnvStats</w:t>
      </w:r>
    </w:p>
    <w:p w14:paraId="1CA35504" w14:textId="77777777" w:rsidR="00B63945" w:rsidRPr="00B63945" w:rsidRDefault="00B63945" w:rsidP="00B63945">
      <w:pPr>
        <w:pStyle w:val="Bibliography"/>
        <w:rPr>
          <w:rFonts w:ascii="Times New Roman" w:hAnsi="Times New Roman" w:cs="Times New Roman"/>
          <w:sz w:val="24"/>
        </w:rPr>
      </w:pPr>
      <w:proofErr w:type="spellStart"/>
      <w:r w:rsidRPr="00B63945">
        <w:rPr>
          <w:rFonts w:ascii="Times New Roman" w:hAnsi="Times New Roman" w:cs="Times New Roman"/>
          <w:sz w:val="24"/>
        </w:rPr>
        <w:t>Netherway</w:t>
      </w:r>
      <w:proofErr w:type="spellEnd"/>
      <w:r w:rsidRPr="00B63945">
        <w:rPr>
          <w:rFonts w:ascii="Times New Roman" w:hAnsi="Times New Roman" w:cs="Times New Roman"/>
          <w:sz w:val="24"/>
        </w:rPr>
        <w:t xml:space="preserve">, T., Bengtsson, J., </w:t>
      </w:r>
      <w:proofErr w:type="spellStart"/>
      <w:r w:rsidRPr="00B63945">
        <w:rPr>
          <w:rFonts w:ascii="Times New Roman" w:hAnsi="Times New Roman" w:cs="Times New Roman"/>
          <w:sz w:val="24"/>
        </w:rPr>
        <w:t>Buegger</w:t>
      </w:r>
      <w:proofErr w:type="spellEnd"/>
      <w:r w:rsidRPr="00B63945">
        <w:rPr>
          <w:rFonts w:ascii="Times New Roman" w:hAnsi="Times New Roman" w:cs="Times New Roman"/>
          <w:sz w:val="24"/>
        </w:rPr>
        <w:t xml:space="preserve">, F., Fritscher, J., Oja, J., </w:t>
      </w:r>
      <w:proofErr w:type="spellStart"/>
      <w:r w:rsidRPr="00B63945">
        <w:rPr>
          <w:rFonts w:ascii="Times New Roman" w:hAnsi="Times New Roman" w:cs="Times New Roman"/>
          <w:sz w:val="24"/>
        </w:rPr>
        <w:t>Pritsch</w:t>
      </w:r>
      <w:proofErr w:type="spellEnd"/>
      <w:r w:rsidRPr="00B63945">
        <w:rPr>
          <w:rFonts w:ascii="Times New Roman" w:hAnsi="Times New Roman" w:cs="Times New Roman"/>
          <w:sz w:val="24"/>
        </w:rPr>
        <w:t xml:space="preserve">, K., Hildebrand, F., Krab, E. J., &amp; Bahram, M. (2024). Pervasive associations between dark septate endophytic fungi with tree root and soil microbiomes across Europe. </w:t>
      </w:r>
      <w:r w:rsidRPr="00B63945">
        <w:rPr>
          <w:rFonts w:ascii="Times New Roman" w:hAnsi="Times New Roman" w:cs="Times New Roman"/>
          <w:i/>
          <w:iCs/>
          <w:sz w:val="24"/>
        </w:rPr>
        <w:t>Nature Communications</w:t>
      </w:r>
      <w:r w:rsidRPr="00B63945">
        <w:rPr>
          <w:rFonts w:ascii="Times New Roman" w:hAnsi="Times New Roman" w:cs="Times New Roman"/>
          <w:sz w:val="24"/>
        </w:rPr>
        <w:t xml:space="preserve">, </w:t>
      </w:r>
      <w:r w:rsidRPr="00B63945">
        <w:rPr>
          <w:rFonts w:ascii="Times New Roman" w:hAnsi="Times New Roman" w:cs="Times New Roman"/>
          <w:i/>
          <w:iCs/>
          <w:sz w:val="24"/>
        </w:rPr>
        <w:t>15</w:t>
      </w:r>
      <w:r w:rsidRPr="00B63945">
        <w:rPr>
          <w:rFonts w:ascii="Times New Roman" w:hAnsi="Times New Roman" w:cs="Times New Roman"/>
          <w:sz w:val="24"/>
        </w:rPr>
        <w:t>(1), 159. https://doi.org/10.1038/s41467-023-44172-4</w:t>
      </w:r>
    </w:p>
    <w:p w14:paraId="4101393E"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Newsham, K. K. (2011). A meta‐analysis of plant responses to dark septate root endophytes. </w:t>
      </w:r>
      <w:r w:rsidRPr="00B63945">
        <w:rPr>
          <w:rFonts w:ascii="Times New Roman" w:hAnsi="Times New Roman" w:cs="Times New Roman"/>
          <w:i/>
          <w:iCs/>
          <w:sz w:val="24"/>
        </w:rPr>
        <w:t>New Phytologist</w:t>
      </w:r>
      <w:r w:rsidRPr="00B63945">
        <w:rPr>
          <w:rFonts w:ascii="Times New Roman" w:hAnsi="Times New Roman" w:cs="Times New Roman"/>
          <w:sz w:val="24"/>
        </w:rPr>
        <w:t xml:space="preserve">, </w:t>
      </w:r>
      <w:r w:rsidRPr="00B63945">
        <w:rPr>
          <w:rFonts w:ascii="Times New Roman" w:hAnsi="Times New Roman" w:cs="Times New Roman"/>
          <w:i/>
          <w:iCs/>
          <w:sz w:val="24"/>
        </w:rPr>
        <w:t>190</w:t>
      </w:r>
      <w:r w:rsidRPr="00B63945">
        <w:rPr>
          <w:rFonts w:ascii="Times New Roman" w:hAnsi="Times New Roman" w:cs="Times New Roman"/>
          <w:sz w:val="24"/>
        </w:rPr>
        <w:t>(3), 783–793. https://doi.org/10.1111/j.1469-8137.2010.03611.x</w:t>
      </w:r>
    </w:p>
    <w:p w14:paraId="66FDE19A"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R Core Team. (2023). </w:t>
      </w:r>
      <w:r w:rsidRPr="00B63945">
        <w:rPr>
          <w:rFonts w:ascii="Times New Roman" w:hAnsi="Times New Roman" w:cs="Times New Roman"/>
          <w:i/>
          <w:iCs/>
          <w:sz w:val="24"/>
        </w:rPr>
        <w:t>R: A Language and Environment for Statistical Computing</w:t>
      </w:r>
      <w:r w:rsidRPr="00B63945">
        <w:rPr>
          <w:rFonts w:ascii="Times New Roman" w:hAnsi="Times New Roman" w:cs="Times New Roman"/>
          <w:sz w:val="24"/>
        </w:rPr>
        <w:t xml:space="preserve"> [Computer software]. R Foundation for Statistical Computing. https://www.R-project.org/</w:t>
      </w:r>
    </w:p>
    <w:p w14:paraId="34C4C83B"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Schulz, B., &amp; Boyle, C. (2005). The endophytic continuum. </w:t>
      </w:r>
      <w:r w:rsidRPr="00B63945">
        <w:rPr>
          <w:rFonts w:ascii="Times New Roman" w:hAnsi="Times New Roman" w:cs="Times New Roman"/>
          <w:i/>
          <w:iCs/>
          <w:sz w:val="24"/>
        </w:rPr>
        <w:t>Mycological Research</w:t>
      </w:r>
      <w:r w:rsidRPr="00B63945">
        <w:rPr>
          <w:rFonts w:ascii="Times New Roman" w:hAnsi="Times New Roman" w:cs="Times New Roman"/>
          <w:sz w:val="24"/>
        </w:rPr>
        <w:t xml:space="preserve">, </w:t>
      </w:r>
      <w:r w:rsidRPr="00B63945">
        <w:rPr>
          <w:rFonts w:ascii="Times New Roman" w:hAnsi="Times New Roman" w:cs="Times New Roman"/>
          <w:i/>
          <w:iCs/>
          <w:sz w:val="24"/>
        </w:rPr>
        <w:t>109</w:t>
      </w:r>
      <w:r w:rsidRPr="00B63945">
        <w:rPr>
          <w:rFonts w:ascii="Times New Roman" w:hAnsi="Times New Roman" w:cs="Times New Roman"/>
          <w:sz w:val="24"/>
        </w:rPr>
        <w:t>(6), 661–686. https://doi.org/10.1017/S095375620500273X</w:t>
      </w:r>
    </w:p>
    <w:p w14:paraId="7C425FDD"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Troncoso-Rojas, R., &amp; Tiznado-Hernández, M. E. (2014). Alternaria alternata (Black Rot, Black Spot). In </w:t>
      </w:r>
      <w:r w:rsidRPr="00B63945">
        <w:rPr>
          <w:rFonts w:ascii="Times New Roman" w:hAnsi="Times New Roman" w:cs="Times New Roman"/>
          <w:i/>
          <w:iCs/>
          <w:sz w:val="24"/>
        </w:rPr>
        <w:t>Postharvest Decay</w:t>
      </w:r>
      <w:r w:rsidRPr="00B63945">
        <w:rPr>
          <w:rFonts w:ascii="Times New Roman" w:hAnsi="Times New Roman" w:cs="Times New Roman"/>
          <w:sz w:val="24"/>
        </w:rPr>
        <w:t xml:space="preserve"> (pp. 147–187). Elsevier; DOI: 10.1016/B978-0-12-411552-1.00005-3. https://linkinghub.elsevier.com/retrieve/pii/B9780124115521000053</w:t>
      </w:r>
    </w:p>
    <w:p w14:paraId="196498B9"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lastRenderedPageBreak/>
        <w:t xml:space="preserve">Upson, R., Read, D., &amp; Newsham, K. (2009). Nitrogen form influences the response of </w:t>
      </w:r>
      <w:proofErr w:type="spellStart"/>
      <w:r w:rsidRPr="00B63945">
        <w:rPr>
          <w:rFonts w:ascii="Times New Roman" w:hAnsi="Times New Roman" w:cs="Times New Roman"/>
          <w:sz w:val="24"/>
        </w:rPr>
        <w:t>Deschampsia</w:t>
      </w:r>
      <w:proofErr w:type="spellEnd"/>
      <w:r w:rsidRPr="00B63945">
        <w:rPr>
          <w:rFonts w:ascii="Times New Roman" w:hAnsi="Times New Roman" w:cs="Times New Roman"/>
          <w:sz w:val="24"/>
        </w:rPr>
        <w:t xml:space="preserve"> antarctica to dark septate root endophytes. </w:t>
      </w:r>
      <w:r w:rsidRPr="00B63945">
        <w:rPr>
          <w:rFonts w:ascii="Times New Roman" w:hAnsi="Times New Roman" w:cs="Times New Roman"/>
          <w:i/>
          <w:iCs/>
          <w:sz w:val="24"/>
        </w:rPr>
        <w:t>MYCORRHIZA</w:t>
      </w:r>
      <w:r w:rsidRPr="00B63945">
        <w:rPr>
          <w:rFonts w:ascii="Times New Roman" w:hAnsi="Times New Roman" w:cs="Times New Roman"/>
          <w:sz w:val="24"/>
        </w:rPr>
        <w:t xml:space="preserve">, </w:t>
      </w:r>
      <w:r w:rsidRPr="00B63945">
        <w:rPr>
          <w:rFonts w:ascii="Times New Roman" w:hAnsi="Times New Roman" w:cs="Times New Roman"/>
          <w:i/>
          <w:iCs/>
          <w:sz w:val="24"/>
        </w:rPr>
        <w:t>20</w:t>
      </w:r>
      <w:r w:rsidRPr="00B63945">
        <w:rPr>
          <w:rFonts w:ascii="Times New Roman" w:hAnsi="Times New Roman" w:cs="Times New Roman"/>
          <w:sz w:val="24"/>
        </w:rPr>
        <w:t>(1), 1–11. https://doi.org/10.1007/s00572-009-0260-3</w:t>
      </w:r>
    </w:p>
    <w:p w14:paraId="4343B95D"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Wickham, H., Chang, W., Henry, L., Pedersen, T. L., Takahashi, K., Wilke, C., Woo, K., Yutani, H., Dunnington, D., &amp; Van Den Brand, T. (2007). </w:t>
      </w:r>
      <w:r w:rsidRPr="00B63945">
        <w:rPr>
          <w:rFonts w:ascii="Times New Roman" w:hAnsi="Times New Roman" w:cs="Times New Roman"/>
          <w:i/>
          <w:iCs/>
          <w:sz w:val="24"/>
        </w:rPr>
        <w:t xml:space="preserve">ggplot2: Create Elegant Data </w:t>
      </w:r>
      <w:proofErr w:type="spellStart"/>
      <w:r w:rsidRPr="00B63945">
        <w:rPr>
          <w:rFonts w:ascii="Times New Roman" w:hAnsi="Times New Roman" w:cs="Times New Roman"/>
          <w:i/>
          <w:iCs/>
          <w:sz w:val="24"/>
        </w:rPr>
        <w:t>Visualisations</w:t>
      </w:r>
      <w:proofErr w:type="spellEnd"/>
      <w:r w:rsidRPr="00B63945">
        <w:rPr>
          <w:rFonts w:ascii="Times New Roman" w:hAnsi="Times New Roman" w:cs="Times New Roman"/>
          <w:i/>
          <w:iCs/>
          <w:sz w:val="24"/>
        </w:rPr>
        <w:t xml:space="preserve"> Using the Grammar of Graphics</w:t>
      </w:r>
      <w:r w:rsidRPr="00B63945">
        <w:rPr>
          <w:rFonts w:ascii="Times New Roman" w:hAnsi="Times New Roman" w:cs="Times New Roman"/>
          <w:sz w:val="24"/>
        </w:rPr>
        <w:t xml:space="preserve"> (p. 3.5.1) [Dataset]. https://doi.org/10.32614/CRAN.package.ggplot2</w:t>
      </w:r>
    </w:p>
    <w:p w14:paraId="182AFB8E"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Wickham, H., François, R., Henry, L., Müller, K., &amp; Vaughan, D. (2014). </w:t>
      </w:r>
      <w:proofErr w:type="spellStart"/>
      <w:r w:rsidRPr="00B63945">
        <w:rPr>
          <w:rFonts w:ascii="Times New Roman" w:hAnsi="Times New Roman" w:cs="Times New Roman"/>
          <w:i/>
          <w:iCs/>
          <w:sz w:val="24"/>
        </w:rPr>
        <w:t>dplyr</w:t>
      </w:r>
      <w:proofErr w:type="spellEnd"/>
      <w:r w:rsidRPr="00B63945">
        <w:rPr>
          <w:rFonts w:ascii="Times New Roman" w:hAnsi="Times New Roman" w:cs="Times New Roman"/>
          <w:i/>
          <w:iCs/>
          <w:sz w:val="24"/>
        </w:rPr>
        <w:t>: A Grammar of Data Manipulation</w:t>
      </w:r>
      <w:r w:rsidRPr="00B63945">
        <w:rPr>
          <w:rFonts w:ascii="Times New Roman" w:hAnsi="Times New Roman" w:cs="Times New Roman"/>
          <w:sz w:val="24"/>
        </w:rPr>
        <w:t xml:space="preserve"> (p. 1.1.4) [Dataset]. https://doi.org/10.32614/CRAN.package.dplyr</w:t>
      </w:r>
    </w:p>
    <w:p w14:paraId="51EA82C3" w14:textId="7DABA2FA"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4653AE9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ins w:id="104" w:author="Beatrice Bock" w:date="2024-12-30T11:10:00Z">
        <w:r w:rsidR="00165F47">
          <w:rPr>
            <w:rFonts w:ascii="Times New Roman" w:hAnsi="Times New Roman" w:cs="Times New Roman"/>
            <w:sz w:val="24"/>
            <w:szCs w:val="24"/>
          </w:rPr>
          <w:t xml:space="preserve"> R packages used include janitor for cleaning up column names in the dataset, </w:t>
        </w:r>
        <w:proofErr w:type="spellStart"/>
        <w:r w:rsidR="00165F47">
          <w:rPr>
            <w:rFonts w:ascii="Times New Roman" w:hAnsi="Times New Roman" w:cs="Times New Roman"/>
            <w:sz w:val="24"/>
            <w:szCs w:val="24"/>
          </w:rPr>
          <w:t>dplyr</w:t>
        </w:r>
        <w:proofErr w:type="spellEnd"/>
        <w:r w:rsidR="00165F47">
          <w:rPr>
            <w:rFonts w:ascii="Times New Roman" w:hAnsi="Times New Roman" w:cs="Times New Roman"/>
            <w:sz w:val="24"/>
            <w:szCs w:val="24"/>
          </w:rPr>
          <w:t xml:space="preserve"> for data processing, ggplot2 </w:t>
        </w:r>
      </w:ins>
      <w:ins w:id="105" w:author="Beatrice Bock" w:date="2024-12-30T11:11:00Z">
        <w:r w:rsidR="00165F47">
          <w:rPr>
            <w:rFonts w:ascii="Times New Roman" w:hAnsi="Times New Roman" w:cs="Times New Roman"/>
            <w:sz w:val="24"/>
            <w:szCs w:val="24"/>
          </w:rPr>
          <w:t xml:space="preserve">for data visualization, and </w:t>
        </w:r>
        <w:proofErr w:type="spellStart"/>
        <w:r w:rsidR="00165F47">
          <w:rPr>
            <w:rFonts w:ascii="Times New Roman" w:hAnsi="Times New Roman" w:cs="Times New Roman"/>
            <w:sz w:val="24"/>
            <w:szCs w:val="24"/>
          </w:rPr>
          <w:t>EnvStats</w:t>
        </w:r>
        <w:proofErr w:type="spellEnd"/>
        <w:r w:rsidR="00165F47">
          <w:rPr>
            <w:rFonts w:ascii="Times New Roman" w:hAnsi="Times New Roman" w:cs="Times New Roman"/>
            <w:sz w:val="24"/>
            <w:szCs w:val="24"/>
          </w:rPr>
          <w:t xml:space="preserve"> for displaying replicate numbers on the plot</w:t>
        </w:r>
      </w:ins>
      <w:ins w:id="106" w:author="Beatrice Bock" w:date="2024-12-30T11:13:00Z">
        <w:r w:rsidR="00165F47">
          <w:rPr>
            <w:rFonts w:ascii="Times New Roman" w:hAnsi="Times New Roman" w:cs="Times New Roman"/>
            <w:sz w:val="24"/>
            <w:szCs w:val="24"/>
          </w:rPr>
          <w:t xml:space="preserve"> </w:t>
        </w:r>
      </w:ins>
      <w:r w:rsidR="00165F47">
        <w:rPr>
          <w:rFonts w:ascii="Times New Roman" w:hAnsi="Times New Roman" w:cs="Times New Roman"/>
          <w:sz w:val="24"/>
          <w:szCs w:val="24"/>
        </w:rPr>
        <w:fldChar w:fldCharType="begin"/>
      </w:r>
      <w:r w:rsidR="00F71731">
        <w:rPr>
          <w:rFonts w:ascii="Times New Roman" w:hAnsi="Times New Roman" w:cs="Times New Roman"/>
          <w:sz w:val="24"/>
          <w:szCs w:val="24"/>
        </w:rPr>
        <w:instrText xml:space="preserve"> ADDIN ZOTERO_ITEM CSL_CITATION {"citationID":"DnRPZe0C","properties":{"formattedCitation":"(Firke, 2016; Millard, 2013; Wickham et al., 2007, 2014)","plainCitation":"(Firke, 2016; Millard, 2013; Wickham et al., 2007, 2014)","noteIndex":0},"citationItems":[{"id":43491,"uris":["http://zotero.org/users/6275788/items/CYQRECMR"],"itemData":{"id":43491,"type":"dataset","abstract":"The main janitor functions can: perfectly format data.frame column names; provide quick counts of variable combinations (i.e., frequency tables and crosstabs); and explore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user-friendliness.","DOI":"10.32614/CRAN.package.janitor","language":"en","note":"Institution: Comprehensive R Archive Network\npage: 2.2.1","source":"DOI.org (Crossref)","title":"janitor: Simple Tools for Examining and Cleaning Dirty Data","title-short":"janitor","URL":"https://CRAN.R-project.org/package=janitor","author":[{"family":"Firke","given":"Sam"}],"accessed":{"date-parts":[["2024",12,30]]},"issued":{"date-parts":[["2016",10,3]]}}},{"id":43494,"uris":["http://zotero.org/users/6275788/items/MY2G5HZQ"],"itemData":{"id":43494,"type":"dataset","abstract":"Graphical and statistical analyses of environmental data, with  focus on analyzing chemical concentrations and physical parameters, usually in  the context of mandated environmental monitoring.  Major environmental  statistical methods found in the literature and regulatory guidance documents,  with extensive help that explains what these methods do, how to use them,  and where to find them in the literature.  Numerous built-in data sets from  regulatory guidance documents and environmental statistics literature.  Includes  scripts reproducing analyses presented in the book \"EnvStats:  An R Package for  Environmental Statistics\" (Millard, 2013, Springer, ISBN 978-1-4614-8455-4,  &lt;doi:10.1007/978-1-4614-8456-1&gt;).","DOI":"10.32614/CRAN.package.EnvStats","language":"en","note":"Institution: Comprehensive R Archive Network\npage: 3.0.0","source":"DOI.org (Crossref)","title":"EnvStats: Package for Environmental Statistics, Including US EPA Guidance","title-short":"EnvStats","URL":"https://CRAN.R-project.org/package=EnvStats","author":[{"family":"Millard","given":"Steven P."}],"accessed":{"date-parts":[["2024",12,30]]},"issued":{"date-parts":[["2013",10,30]]}}},{"id":43493,"uris":["http://zotero.org/users/6275788/items/LA5QL49M"],"itemData":{"id":43493,"type":"dataset","abstract":"A system for 'declaratively' creating graphics, based on \"The Grammar of Graphics\". You provide the data, tell 'ggplot2' how to map variables to aesthetics, what graphical primitives to use, and it takes care of the details.","DOI":"10.32614/CRAN.package.ggplot2","language":"en","note":"Institution: Comprehensive R Archive Network\npage: 3.5.1","source":"DOI.org (Crossref)","title":"ggplot2: Create Elegant Data Visualisations Using the Grammar of Graphics","title-short":"ggplot2","URL":"https://CRAN.R-project.org/package=ggplot2","author":[{"family":"Wickham","given":"Hadley"},{"family":"Chang","given":"Winston"},{"family":"Henry","given":"Lionel"},{"family":"Pedersen","given":"Thomas Lin"},{"family":"Takahashi","given":"Kohske"},{"family":"Wilke","given":"Claus"},{"family":"Woo","given":"Kara"},{"family":"Yutani","given":"Hiroaki"},{"family":"Dunnington","given":"Dewey"},{"family":"Van Den Brand","given":"Teun"}],"accessed":{"date-parts":[["2024",12,30]]},"issued":{"date-parts":[["2007",6,1]]}}},{"id":43492,"uris":["http://zotero.org/users/6275788/items/5KH8B6X5"],"itemData":{"id":43492,"type":"dataset","abstract":"A fast, consistent tool for working with data frame like objects, both in memory and out of memory.","DOI":"10.32614/CRAN.package.dplyr","language":"en","note":"Institution: Comprehensive R Archive Network\npage: 1.1.4","source":"DOI.org (Crossref)","title":"dplyr: A Grammar of Data Manipulation","title-short":"dplyr","URL":"https://CRAN.R-project.org/package=dplyr","author":[{"family":"Wickham","given":"Hadley"},{"family":"François","given":"Romain"},{"family":"Henry","given":"Lionel"},{"family":"Müller","given":"Kirill"},{"family":"Vaughan","given":"Davis"}],"accessed":{"date-parts":[["2024",12,30]]},"issued":{"date-parts":[["2014",1,16]]}}}],"schema":"https://github.com/citation-style-language/schema/raw/master/csl-citation.json"} </w:instrText>
      </w:r>
      <w:r w:rsidR="00165F47">
        <w:rPr>
          <w:rFonts w:ascii="Times New Roman" w:hAnsi="Times New Roman" w:cs="Times New Roman"/>
          <w:sz w:val="24"/>
          <w:szCs w:val="24"/>
        </w:rPr>
        <w:fldChar w:fldCharType="separate"/>
      </w:r>
      <w:r w:rsidR="00F71731" w:rsidRPr="00F71731">
        <w:rPr>
          <w:rFonts w:ascii="Times New Roman" w:hAnsi="Times New Roman" w:cs="Times New Roman"/>
          <w:sz w:val="24"/>
        </w:rPr>
        <w:t>(Firke, 2016; Millard, 2013; Wickham et al., 2007, 2014)</w:t>
      </w:r>
      <w:r w:rsidR="00165F47">
        <w:rPr>
          <w:rFonts w:ascii="Times New Roman" w:hAnsi="Times New Roman" w:cs="Times New Roman"/>
          <w:sz w:val="24"/>
          <w:szCs w:val="24"/>
        </w:rPr>
        <w:fldChar w:fldCharType="end"/>
      </w:r>
      <w:ins w:id="107" w:author="Beatrice Bock" w:date="2024-12-30T11:11:00Z">
        <w:r w:rsidR="00165F47">
          <w:rPr>
            <w:rFonts w:ascii="Times New Roman" w:hAnsi="Times New Roman" w:cs="Times New Roman"/>
            <w:sz w:val="24"/>
            <w:szCs w:val="24"/>
          </w:rPr>
          <w:t>.</w:t>
        </w:r>
      </w:ins>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8"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rsidSect="0064650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rson w15:author="Catherine A Gehring">
    <w15:presenceInfo w15:providerId="AD" w15:userId="S::Catherine.Gehring@nau.edu::f94c289c-fb91-4c6b-be26-e22b57696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23002"/>
    <w:rsid w:val="00066684"/>
    <w:rsid w:val="000A0EE3"/>
    <w:rsid w:val="000A701C"/>
    <w:rsid w:val="000B717F"/>
    <w:rsid w:val="000F6333"/>
    <w:rsid w:val="00165F47"/>
    <w:rsid w:val="00212296"/>
    <w:rsid w:val="002144F3"/>
    <w:rsid w:val="00286F50"/>
    <w:rsid w:val="002972B6"/>
    <w:rsid w:val="002A3CBE"/>
    <w:rsid w:val="002E181B"/>
    <w:rsid w:val="00320491"/>
    <w:rsid w:val="0032525F"/>
    <w:rsid w:val="00342501"/>
    <w:rsid w:val="003A2261"/>
    <w:rsid w:val="003E77FD"/>
    <w:rsid w:val="003F5636"/>
    <w:rsid w:val="00427DFC"/>
    <w:rsid w:val="00430CC9"/>
    <w:rsid w:val="004852C7"/>
    <w:rsid w:val="004A1A1C"/>
    <w:rsid w:val="004E5E3F"/>
    <w:rsid w:val="004F6269"/>
    <w:rsid w:val="004F75B8"/>
    <w:rsid w:val="005032FD"/>
    <w:rsid w:val="00512B61"/>
    <w:rsid w:val="00517449"/>
    <w:rsid w:val="005271A4"/>
    <w:rsid w:val="00530034"/>
    <w:rsid w:val="00533664"/>
    <w:rsid w:val="005429C8"/>
    <w:rsid w:val="005574D6"/>
    <w:rsid w:val="005921AD"/>
    <w:rsid w:val="005B0E1C"/>
    <w:rsid w:val="005B2E06"/>
    <w:rsid w:val="005D7E8C"/>
    <w:rsid w:val="005F39D9"/>
    <w:rsid w:val="00635298"/>
    <w:rsid w:val="006365F7"/>
    <w:rsid w:val="00646503"/>
    <w:rsid w:val="00670339"/>
    <w:rsid w:val="00690560"/>
    <w:rsid w:val="006C19FF"/>
    <w:rsid w:val="006D20AE"/>
    <w:rsid w:val="00720858"/>
    <w:rsid w:val="00732D6D"/>
    <w:rsid w:val="00735F5F"/>
    <w:rsid w:val="00746C4C"/>
    <w:rsid w:val="00760A06"/>
    <w:rsid w:val="00767DF7"/>
    <w:rsid w:val="007A1B63"/>
    <w:rsid w:val="007B07AE"/>
    <w:rsid w:val="008105CC"/>
    <w:rsid w:val="00816AD2"/>
    <w:rsid w:val="00857297"/>
    <w:rsid w:val="0088783C"/>
    <w:rsid w:val="008C2225"/>
    <w:rsid w:val="00924AC6"/>
    <w:rsid w:val="00961545"/>
    <w:rsid w:val="00980534"/>
    <w:rsid w:val="009C1683"/>
    <w:rsid w:val="009D0CAD"/>
    <w:rsid w:val="009E771C"/>
    <w:rsid w:val="00A0334C"/>
    <w:rsid w:val="00A23561"/>
    <w:rsid w:val="00AA1B4D"/>
    <w:rsid w:val="00AA7877"/>
    <w:rsid w:val="00AB7E46"/>
    <w:rsid w:val="00B01418"/>
    <w:rsid w:val="00B05986"/>
    <w:rsid w:val="00B23DE6"/>
    <w:rsid w:val="00B51795"/>
    <w:rsid w:val="00B5297E"/>
    <w:rsid w:val="00B63945"/>
    <w:rsid w:val="00B66739"/>
    <w:rsid w:val="00BA1D33"/>
    <w:rsid w:val="00BC14A9"/>
    <w:rsid w:val="00BD4E33"/>
    <w:rsid w:val="00C143D7"/>
    <w:rsid w:val="00C44C88"/>
    <w:rsid w:val="00C57482"/>
    <w:rsid w:val="00C76B42"/>
    <w:rsid w:val="00C96859"/>
    <w:rsid w:val="00CA22DD"/>
    <w:rsid w:val="00CB0B18"/>
    <w:rsid w:val="00CD16B7"/>
    <w:rsid w:val="00CE196E"/>
    <w:rsid w:val="00D11BE8"/>
    <w:rsid w:val="00D17885"/>
    <w:rsid w:val="00D24452"/>
    <w:rsid w:val="00D406AF"/>
    <w:rsid w:val="00D47B2B"/>
    <w:rsid w:val="00D51D2A"/>
    <w:rsid w:val="00D82EFD"/>
    <w:rsid w:val="00DC62EB"/>
    <w:rsid w:val="00E03AC3"/>
    <w:rsid w:val="00E04C21"/>
    <w:rsid w:val="00E30D4C"/>
    <w:rsid w:val="00E70169"/>
    <w:rsid w:val="00EF1DE8"/>
    <w:rsid w:val="00F23182"/>
    <w:rsid w:val="00F3150A"/>
    <w:rsid w:val="00F60451"/>
    <w:rsid w:val="00F71731"/>
    <w:rsid w:val="00F872DF"/>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9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bock/Org_vs_Inorg_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6878</Words>
  <Characters>39210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11</cp:revision>
  <dcterms:created xsi:type="dcterms:W3CDTF">2024-12-31T18:04:00Z</dcterms:created>
  <dcterms:modified xsi:type="dcterms:W3CDTF">2025-01-08T22:56:00Z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id="Gy1cCjsS"/&gt;&lt;style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