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1331" w14:textId="05B273AD" w:rsidR="00746C4C" w:rsidRPr="00517449"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commentRangeStart w:id="0"/>
      <w:r w:rsidRPr="00517449">
        <w:rPr>
          <w:rFonts w:ascii="Times New Roman" w:hAnsi="Times New Roman" w:cs="Times New Roman"/>
          <w:sz w:val="24"/>
          <w:szCs w:val="24"/>
        </w:rPr>
        <w:t xml:space="preserve"> </w:t>
      </w:r>
      <w:r w:rsidR="00C57482" w:rsidRPr="00517449">
        <w:rPr>
          <w:rFonts w:ascii="Times New Roman" w:hAnsi="Times New Roman" w:cs="Times New Roman"/>
          <w:sz w:val="24"/>
          <w:szCs w:val="24"/>
        </w:rPr>
        <w:t>Plant symbiotic fung</w:t>
      </w:r>
      <w:r w:rsidR="00517449">
        <w:rPr>
          <w:rFonts w:ascii="Times New Roman" w:hAnsi="Times New Roman" w:cs="Times New Roman"/>
          <w:sz w:val="24"/>
          <w:szCs w:val="24"/>
        </w:rPr>
        <w:t>al isolate</w:t>
      </w:r>
      <w:r w:rsidR="00C57482" w:rsidRPr="00517449">
        <w:rPr>
          <w:rFonts w:ascii="Times New Roman" w:hAnsi="Times New Roman" w:cs="Times New Roman"/>
          <w:sz w:val="24"/>
          <w:szCs w:val="24"/>
        </w:rPr>
        <w:t xml:space="preserve"> </w:t>
      </w:r>
      <w:r w:rsidR="00342501" w:rsidRPr="00517449">
        <w:rPr>
          <w:rFonts w:ascii="Times New Roman" w:hAnsi="Times New Roman" w:cs="Times New Roman"/>
          <w:i/>
          <w:iCs/>
          <w:sz w:val="24"/>
          <w:szCs w:val="24"/>
        </w:rPr>
        <w:t>Alternaria alternata</w:t>
      </w:r>
      <w:r w:rsidR="005B2E06" w:rsidRPr="00517449">
        <w:rPr>
          <w:rFonts w:ascii="Times New Roman" w:hAnsi="Times New Roman" w:cs="Times New Roman"/>
          <w:sz w:val="24"/>
          <w:szCs w:val="24"/>
        </w:rPr>
        <w:t xml:space="preserve"> </w:t>
      </w:r>
      <w:r w:rsidR="00517449">
        <w:rPr>
          <w:rFonts w:ascii="Times New Roman" w:hAnsi="Times New Roman" w:cs="Times New Roman"/>
          <w:sz w:val="24"/>
          <w:szCs w:val="24"/>
        </w:rPr>
        <w:t>grows better with an inorganic nitrogen source than an organic nitrogen source</w:t>
      </w:r>
      <w:commentRangeEnd w:id="0"/>
      <w:r w:rsidR="00517449">
        <w:rPr>
          <w:rStyle w:val="CommentReference"/>
        </w:rPr>
        <w:commentReference w:id="0"/>
      </w:r>
    </w:p>
    <w:p w14:paraId="362F8A27" w14:textId="77777777" w:rsidR="00342501" w:rsidRPr="00517449" w:rsidRDefault="00342501">
      <w:pPr>
        <w:rPr>
          <w:rFonts w:ascii="Times New Roman" w:hAnsi="Times New Roman" w:cs="Times New Roman"/>
          <w:sz w:val="24"/>
          <w:szCs w:val="24"/>
        </w:rPr>
      </w:pP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CA22DD">
        <w:rPr>
          <w:rFonts w:ascii="Times New Roman" w:hAnsi="Times New Roman" w:cs="Times New Roman"/>
          <w:sz w:val="24"/>
          <w:szCs w:val="24"/>
          <w:vertAlign w:val="superscript"/>
          <w:rPrChange w:id="1" w:author="Catherine A Gehring" w:date="2024-10-23T07:07:00Z">
            <w:rPr>
              <w:rFonts w:ascii="Times New Roman" w:hAnsi="Times New Roman" w:cs="Times New Roman"/>
              <w:sz w:val="24"/>
              <w:szCs w:val="24"/>
            </w:rPr>
          </w:rPrChange>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CA22DD">
        <w:rPr>
          <w:rFonts w:ascii="Times New Roman" w:hAnsi="Times New Roman" w:cs="Times New Roman"/>
          <w:sz w:val="24"/>
          <w:szCs w:val="24"/>
          <w:vertAlign w:val="superscript"/>
          <w:rPrChange w:id="2" w:author="Catherine A Gehring" w:date="2024-10-23T07:07:00Z">
            <w:rPr>
              <w:rFonts w:ascii="Times New Roman" w:hAnsi="Times New Roman" w:cs="Times New Roman"/>
              <w:sz w:val="24"/>
              <w:szCs w:val="24"/>
            </w:rPr>
          </w:rPrChange>
        </w:rPr>
        <w:t>1,2</w:t>
      </w:r>
      <w:r w:rsidR="00342501" w:rsidRPr="00517449">
        <w:rPr>
          <w:rFonts w:ascii="Times New Roman" w:hAnsi="Times New Roman" w:cs="Times New Roman"/>
          <w:sz w:val="24"/>
          <w:szCs w:val="24"/>
        </w:rPr>
        <w:t>; Gehring, C.A.</w:t>
      </w:r>
      <w:r w:rsidR="00961545" w:rsidRPr="00CA22DD">
        <w:rPr>
          <w:rFonts w:ascii="Times New Roman" w:hAnsi="Times New Roman" w:cs="Times New Roman"/>
          <w:sz w:val="24"/>
          <w:szCs w:val="24"/>
          <w:vertAlign w:val="superscript"/>
          <w:rPrChange w:id="3" w:author="Catherine A Gehring" w:date="2024-10-23T07:07:00Z">
            <w:rPr>
              <w:rFonts w:ascii="Times New Roman" w:hAnsi="Times New Roman" w:cs="Times New Roman"/>
              <w:sz w:val="24"/>
              <w:szCs w:val="24"/>
            </w:rPr>
          </w:rPrChange>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9"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0600AE2F" w:rsidR="00BC14A9" w:rsidRPr="00517449"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E04C21" w:rsidRPr="00517449">
        <w:rPr>
          <w:rFonts w:ascii="Times New Roman" w:hAnsi="Times New Roman" w:cs="Times New Roman"/>
          <w:i/>
          <w:iCs/>
          <w:sz w:val="24"/>
          <w:szCs w:val="24"/>
        </w:rPr>
        <w:t xml:space="preserve">Alternaria alternata </w:t>
      </w:r>
      <w:r w:rsidR="00E04C21" w:rsidRPr="00517449">
        <w:rPr>
          <w:rFonts w:ascii="Times New Roman" w:hAnsi="Times New Roman" w:cs="Times New Roman"/>
          <w:sz w:val="24"/>
          <w:szCs w:val="24"/>
        </w:rPr>
        <w:t xml:space="preserve">is a fungus </w:t>
      </w:r>
      <w:ins w:id="4" w:author="Catherine A Gehring" w:date="2024-10-22T17:57:00Z">
        <w:r w:rsidR="00CA22DD">
          <w:rPr>
            <w:rFonts w:ascii="Times New Roman" w:hAnsi="Times New Roman" w:cs="Times New Roman"/>
            <w:sz w:val="24"/>
            <w:szCs w:val="24"/>
          </w:rPr>
          <w:t xml:space="preserve">that </w:t>
        </w:r>
      </w:ins>
      <w:del w:id="5" w:author="Catherine A Gehring" w:date="2024-10-22T17:57:00Z">
        <w:r w:rsidR="00E04C21" w:rsidRPr="00517449" w:rsidDel="00CA22DD">
          <w:rPr>
            <w:rFonts w:ascii="Times New Roman" w:hAnsi="Times New Roman" w:cs="Times New Roman"/>
            <w:sz w:val="24"/>
            <w:szCs w:val="24"/>
          </w:rPr>
          <w:delText>which</w:delText>
        </w:r>
        <w:r w:rsidRPr="00517449" w:rsidDel="00CA22DD">
          <w:rPr>
            <w:rFonts w:ascii="Times New Roman" w:hAnsi="Times New Roman" w:cs="Times New Roman"/>
            <w:sz w:val="24"/>
            <w:szCs w:val="24"/>
          </w:rPr>
          <w:delText xml:space="preserve"> </w:delText>
        </w:r>
      </w:del>
      <w:r w:rsidRPr="00517449">
        <w:rPr>
          <w:rFonts w:ascii="Times New Roman" w:hAnsi="Times New Roman" w:cs="Times New Roman"/>
          <w:sz w:val="24"/>
          <w:szCs w:val="24"/>
        </w:rPr>
        <w:t xml:space="preserve">causes </w:t>
      </w:r>
      <w:commentRangeStart w:id="6"/>
      <w:r w:rsidRPr="00517449">
        <w:rPr>
          <w:rFonts w:ascii="Times New Roman" w:hAnsi="Times New Roman" w:cs="Times New Roman"/>
          <w:sz w:val="24"/>
          <w:szCs w:val="24"/>
        </w:rPr>
        <w:t>spot</w:t>
      </w:r>
      <w:commentRangeEnd w:id="6"/>
      <w:r w:rsidR="00CA22DD">
        <w:rPr>
          <w:rStyle w:val="CommentReference"/>
        </w:rPr>
        <w:commentReference w:id="6"/>
      </w:r>
      <w:r w:rsidRPr="00517449">
        <w:rPr>
          <w:rFonts w:ascii="Times New Roman" w:hAnsi="Times New Roman" w:cs="Times New Roman"/>
          <w:sz w:val="24"/>
          <w:szCs w:val="24"/>
        </w:rPr>
        <w:t xml:space="preserve"> diseases on agriculturally important crops, </w:t>
      </w:r>
      <w:r w:rsidR="00E04C21" w:rsidRPr="00517449">
        <w:rPr>
          <w:rFonts w:ascii="Times New Roman" w:hAnsi="Times New Roman" w:cs="Times New Roman"/>
          <w:sz w:val="24"/>
          <w:szCs w:val="24"/>
        </w:rPr>
        <w:t xml:space="preserve">but </w:t>
      </w:r>
      <w:r w:rsidRPr="00517449">
        <w:rPr>
          <w:rFonts w:ascii="Times New Roman" w:hAnsi="Times New Roman" w:cs="Times New Roman"/>
          <w:sz w:val="24"/>
          <w:szCs w:val="24"/>
        </w:rPr>
        <w:t xml:space="preserve">it is </w:t>
      </w:r>
      <w:r w:rsidR="00E04C21" w:rsidRPr="00517449">
        <w:rPr>
          <w:rFonts w:ascii="Times New Roman" w:hAnsi="Times New Roman" w:cs="Times New Roman"/>
          <w:sz w:val="24"/>
          <w:szCs w:val="24"/>
        </w:rPr>
        <w:t xml:space="preserve">also </w:t>
      </w:r>
      <w:r w:rsidRPr="00517449">
        <w:rPr>
          <w:rFonts w:ascii="Times New Roman" w:hAnsi="Times New Roman" w:cs="Times New Roman"/>
          <w:sz w:val="24"/>
          <w:szCs w:val="24"/>
        </w:rPr>
        <w:t xml:space="preserve">part of a fungal group </w:t>
      </w:r>
      <w:r w:rsidR="00E04C21" w:rsidRPr="00517449">
        <w:rPr>
          <w:rFonts w:ascii="Times New Roman" w:hAnsi="Times New Roman" w:cs="Times New Roman"/>
          <w:sz w:val="24"/>
          <w:szCs w:val="24"/>
        </w:rPr>
        <w:t xml:space="preserve">(Dark Septate Endophytes) </w:t>
      </w:r>
      <w:r w:rsidRPr="00517449">
        <w:rPr>
          <w:rFonts w:ascii="Times New Roman" w:hAnsi="Times New Roman" w:cs="Times New Roman"/>
          <w:sz w:val="24"/>
          <w:szCs w:val="24"/>
        </w:rPr>
        <w:t>which can also improve the growth of host plants</w:t>
      </w:r>
      <w:r w:rsidR="005F39D9" w:rsidRPr="00517449">
        <w:rPr>
          <w:rFonts w:ascii="Times New Roman" w:hAnsi="Times New Roman" w:cs="Times New Roman"/>
          <w:sz w:val="24"/>
          <w:szCs w:val="24"/>
        </w:rPr>
        <w:t xml:space="preserve"> </w:t>
      </w:r>
      <w:del w:id="7" w:author="Catherine A Gehring" w:date="2024-10-22T18:05:00Z">
        <w:r w:rsidR="005F39D9" w:rsidRPr="00517449" w:rsidDel="00CA22DD">
          <w:rPr>
            <w:rFonts w:ascii="Times New Roman" w:hAnsi="Times New Roman" w:cs="Times New Roman"/>
            <w:sz w:val="24"/>
            <w:szCs w:val="24"/>
          </w:rPr>
          <w:delText>under certain conditions</w:delText>
        </w:r>
      </w:del>
      <w:ins w:id="8" w:author="Catherine A Gehring" w:date="2024-10-22T18:05:00Z">
        <w:r w:rsidR="00CA22DD">
          <w:rPr>
            <w:rFonts w:ascii="Times New Roman" w:hAnsi="Times New Roman" w:cs="Times New Roman"/>
            <w:sz w:val="24"/>
            <w:szCs w:val="24"/>
          </w:rPr>
          <w:t>often by improving access to soil resources like nitrogen</w:t>
        </w:r>
      </w:ins>
      <w:r w:rsidRPr="00517449">
        <w:rPr>
          <w:rFonts w:ascii="Times New Roman" w:hAnsi="Times New Roman" w:cs="Times New Roman"/>
          <w:sz w:val="24"/>
          <w:szCs w:val="24"/>
        </w:rPr>
        <w:t xml:space="preserve">. To </w:t>
      </w:r>
      <w:del w:id="9" w:author="Catherine A Gehring" w:date="2024-10-22T18:03:00Z">
        <w:r w:rsidRPr="00517449" w:rsidDel="00CA22DD">
          <w:rPr>
            <w:rFonts w:ascii="Times New Roman" w:hAnsi="Times New Roman" w:cs="Times New Roman"/>
            <w:sz w:val="24"/>
            <w:szCs w:val="24"/>
          </w:rPr>
          <w:delText>allow for future</w:delText>
        </w:r>
      </w:del>
      <w:ins w:id="10" w:author="Catherine A Gehring" w:date="2024-10-22T18:03:00Z">
        <w:r w:rsidR="00CA22DD">
          <w:rPr>
            <w:rFonts w:ascii="Times New Roman" w:hAnsi="Times New Roman" w:cs="Times New Roman"/>
            <w:sz w:val="24"/>
            <w:szCs w:val="24"/>
          </w:rPr>
          <w:t>facilitate</w:t>
        </w:r>
      </w:ins>
      <w:r w:rsidRPr="00517449">
        <w:rPr>
          <w:rFonts w:ascii="Times New Roman" w:hAnsi="Times New Roman" w:cs="Times New Roman"/>
          <w:sz w:val="24"/>
          <w:szCs w:val="24"/>
        </w:rPr>
        <w:t xml:space="preserve"> experimental testing of </w:t>
      </w:r>
      <w:ins w:id="11" w:author="Catherine A Gehring" w:date="2024-10-22T18:03:00Z">
        <w:r w:rsidR="00CA22DD">
          <w:rPr>
            <w:rFonts w:ascii="Times New Roman" w:hAnsi="Times New Roman" w:cs="Times New Roman"/>
            <w:sz w:val="24"/>
            <w:szCs w:val="24"/>
          </w:rPr>
          <w:t>th</w:t>
        </w:r>
      </w:ins>
      <w:ins w:id="12" w:author="Catherine A Gehring" w:date="2024-10-22T18:04:00Z">
        <w:r w:rsidR="00CA22DD">
          <w:rPr>
            <w:rFonts w:ascii="Times New Roman" w:hAnsi="Times New Roman" w:cs="Times New Roman"/>
            <w:sz w:val="24"/>
            <w:szCs w:val="24"/>
          </w:rPr>
          <w:t xml:space="preserve">e environmental factors that influence </w:t>
        </w:r>
      </w:ins>
      <w:r w:rsidRPr="00517449">
        <w:rPr>
          <w:rFonts w:ascii="Times New Roman" w:hAnsi="Times New Roman" w:cs="Times New Roman"/>
          <w:sz w:val="24"/>
          <w:szCs w:val="24"/>
        </w:rPr>
        <w:t xml:space="preserve">this relationship, it is necessary to know </w:t>
      </w:r>
      <w:ins w:id="13" w:author="Catherine A Gehring" w:date="2024-10-22T18:06:00Z">
        <w:r w:rsidR="00CA22DD">
          <w:rPr>
            <w:rFonts w:ascii="Times New Roman" w:hAnsi="Times New Roman" w:cs="Times New Roman"/>
            <w:sz w:val="24"/>
            <w:szCs w:val="24"/>
          </w:rPr>
          <w:t xml:space="preserve">if </w:t>
        </w:r>
      </w:ins>
      <w:del w:id="14" w:author="Catherine A Gehring" w:date="2024-10-22T18:06:00Z">
        <w:r w:rsidRPr="00CA22DD" w:rsidDel="00CA22DD">
          <w:rPr>
            <w:rFonts w:ascii="Times New Roman" w:hAnsi="Times New Roman" w:cs="Times New Roman"/>
            <w:i/>
            <w:iCs/>
            <w:sz w:val="24"/>
            <w:szCs w:val="24"/>
            <w:rPrChange w:id="15" w:author="Catherine A Gehring" w:date="2024-10-22T18:06:00Z">
              <w:rPr>
                <w:rFonts w:ascii="Times New Roman" w:hAnsi="Times New Roman" w:cs="Times New Roman"/>
                <w:sz w:val="24"/>
                <w:szCs w:val="24"/>
              </w:rPr>
            </w:rPrChange>
          </w:rPr>
          <w:delText>if this fungus</w:delText>
        </w:r>
      </w:del>
      <w:ins w:id="16" w:author="Catherine A Gehring" w:date="2024-10-22T18:06:00Z">
        <w:r w:rsidR="00CA22DD" w:rsidRPr="00CA22DD">
          <w:rPr>
            <w:rFonts w:ascii="Times New Roman" w:hAnsi="Times New Roman" w:cs="Times New Roman"/>
            <w:i/>
            <w:iCs/>
            <w:sz w:val="24"/>
            <w:szCs w:val="24"/>
            <w:rPrChange w:id="17" w:author="Catherine A Gehring" w:date="2024-10-22T18:06:00Z">
              <w:rPr>
                <w:rFonts w:ascii="Times New Roman" w:hAnsi="Times New Roman" w:cs="Times New Roman"/>
                <w:sz w:val="24"/>
                <w:szCs w:val="24"/>
              </w:rPr>
            </w:rPrChange>
          </w:rPr>
          <w:t xml:space="preserve">A. </w:t>
        </w:r>
        <w:proofErr w:type="spellStart"/>
        <w:r w:rsidR="00CA22DD" w:rsidRPr="00CA22DD">
          <w:rPr>
            <w:rFonts w:ascii="Times New Roman" w:hAnsi="Times New Roman" w:cs="Times New Roman"/>
            <w:i/>
            <w:iCs/>
            <w:sz w:val="24"/>
            <w:szCs w:val="24"/>
            <w:rPrChange w:id="18" w:author="Catherine A Gehring" w:date="2024-10-22T18:06:00Z">
              <w:rPr>
                <w:rFonts w:ascii="Times New Roman" w:hAnsi="Times New Roman" w:cs="Times New Roman"/>
                <w:sz w:val="24"/>
                <w:szCs w:val="24"/>
              </w:rPr>
            </w:rPrChange>
          </w:rPr>
          <w:t>alternata</w:t>
        </w:r>
      </w:ins>
      <w:proofErr w:type="spellEnd"/>
      <w:r w:rsidRPr="00517449">
        <w:rPr>
          <w:rFonts w:ascii="Times New Roman" w:hAnsi="Times New Roman" w:cs="Times New Roman"/>
          <w:sz w:val="24"/>
          <w:szCs w:val="24"/>
        </w:rPr>
        <w:t xml:space="preserve"> can use </w:t>
      </w:r>
      <w:r w:rsidR="00E04C21" w:rsidRPr="00517449">
        <w:rPr>
          <w:rFonts w:ascii="Times New Roman" w:hAnsi="Times New Roman" w:cs="Times New Roman"/>
          <w:sz w:val="24"/>
          <w:szCs w:val="24"/>
        </w:rPr>
        <w:t>both</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organic and inorganic nitrogen</w:t>
      </w:r>
      <w:r w:rsidRPr="00517449">
        <w:rPr>
          <w:rFonts w:ascii="Times New Roman" w:hAnsi="Times New Roman" w:cs="Times New Roman"/>
          <w:sz w:val="24"/>
          <w:szCs w:val="24"/>
        </w:rPr>
        <w:t xml:space="preserve">. We found that this </w:t>
      </w:r>
      <w:r w:rsidRPr="00517449">
        <w:rPr>
          <w:rFonts w:ascii="Times New Roman" w:hAnsi="Times New Roman" w:cs="Times New Roman"/>
          <w:i/>
          <w:iCs/>
          <w:sz w:val="24"/>
          <w:szCs w:val="24"/>
        </w:rPr>
        <w:t xml:space="preserve">A. </w:t>
      </w:r>
      <w:proofErr w:type="spellStart"/>
      <w:r w:rsidRPr="00517449">
        <w:rPr>
          <w:rFonts w:ascii="Times New Roman" w:hAnsi="Times New Roman" w:cs="Times New Roman"/>
          <w:i/>
          <w:iCs/>
          <w:sz w:val="24"/>
          <w:szCs w:val="24"/>
        </w:rPr>
        <w:t>alternata</w:t>
      </w:r>
      <w:proofErr w:type="spellEnd"/>
      <w:r w:rsidRPr="00517449">
        <w:rPr>
          <w:rFonts w:ascii="Times New Roman" w:hAnsi="Times New Roman" w:cs="Times New Roman"/>
          <w:sz w:val="24"/>
          <w:szCs w:val="24"/>
        </w:rPr>
        <w:t xml:space="preserve"> isolate </w:t>
      </w:r>
      <w:del w:id="19" w:author="Catherine A Gehring" w:date="2024-10-22T18:04:00Z">
        <w:r w:rsidRPr="00517449" w:rsidDel="00CA22DD">
          <w:rPr>
            <w:rFonts w:ascii="Times New Roman" w:hAnsi="Times New Roman" w:cs="Times New Roman"/>
            <w:sz w:val="24"/>
            <w:szCs w:val="24"/>
          </w:rPr>
          <w:delText>not only grows when provided with</w:delText>
        </w:r>
        <w:r w:rsidR="005F39D9" w:rsidRPr="00517449" w:rsidDel="00CA22DD">
          <w:rPr>
            <w:rFonts w:ascii="Times New Roman" w:hAnsi="Times New Roman" w:cs="Times New Roman"/>
            <w:sz w:val="24"/>
            <w:szCs w:val="24"/>
          </w:rPr>
          <w:delText xml:space="preserve"> an</w:delText>
        </w:r>
        <w:r w:rsidRPr="00517449" w:rsidDel="00CA22DD">
          <w:rPr>
            <w:rFonts w:ascii="Times New Roman" w:hAnsi="Times New Roman" w:cs="Times New Roman"/>
            <w:sz w:val="24"/>
            <w:szCs w:val="24"/>
          </w:rPr>
          <w:delText xml:space="preserve"> inorganic source of nitrogen, but it also </w:delText>
        </w:r>
      </w:del>
      <w:r w:rsidRPr="00517449">
        <w:rPr>
          <w:rFonts w:ascii="Times New Roman" w:hAnsi="Times New Roman" w:cs="Times New Roman"/>
          <w:sz w:val="24"/>
          <w:szCs w:val="24"/>
        </w:rPr>
        <w:t xml:space="preserve">grows </w:t>
      </w:r>
      <w:ins w:id="20" w:author="Catherine A Gehring" w:date="2024-10-22T18:04:00Z">
        <w:r w:rsidR="00CA22DD">
          <w:rPr>
            <w:rFonts w:ascii="Times New Roman" w:hAnsi="Times New Roman" w:cs="Times New Roman"/>
            <w:sz w:val="24"/>
            <w:szCs w:val="24"/>
          </w:rPr>
          <w:t xml:space="preserve">X% </w:t>
        </w:r>
      </w:ins>
      <w:r w:rsidRPr="00517449">
        <w:rPr>
          <w:rFonts w:ascii="Times New Roman" w:hAnsi="Times New Roman" w:cs="Times New Roman"/>
          <w:sz w:val="24"/>
          <w:szCs w:val="24"/>
        </w:rPr>
        <w:t xml:space="preserve">better in </w:t>
      </w:r>
      <w:r w:rsidR="00E04C21" w:rsidRPr="00517449">
        <w:rPr>
          <w:rFonts w:ascii="Times New Roman" w:hAnsi="Times New Roman" w:cs="Times New Roman"/>
          <w:sz w:val="24"/>
          <w:szCs w:val="24"/>
        </w:rPr>
        <w:t>an</w:t>
      </w:r>
      <w:r w:rsidRPr="00517449">
        <w:rPr>
          <w:rFonts w:ascii="Times New Roman" w:hAnsi="Times New Roman" w:cs="Times New Roman"/>
          <w:sz w:val="24"/>
          <w:szCs w:val="24"/>
        </w:rPr>
        <w:t xml:space="preserve"> inorganic nitrogen media than </w:t>
      </w:r>
      <w:r w:rsidR="00E04C21" w:rsidRPr="00517449">
        <w:rPr>
          <w:rFonts w:ascii="Times New Roman" w:hAnsi="Times New Roman" w:cs="Times New Roman"/>
          <w:sz w:val="24"/>
          <w:szCs w:val="24"/>
        </w:rPr>
        <w:t>in</w:t>
      </w:r>
      <w:r w:rsidRPr="00517449">
        <w:rPr>
          <w:rFonts w:ascii="Times New Roman" w:hAnsi="Times New Roman" w:cs="Times New Roman"/>
          <w:sz w:val="24"/>
          <w:szCs w:val="24"/>
        </w:rPr>
        <w:t xml:space="preserve"> </w:t>
      </w:r>
      <w:del w:id="21" w:author="Catherine A Gehring" w:date="2024-10-23T07:08:00Z">
        <w:r w:rsidR="005F39D9" w:rsidRPr="00517449" w:rsidDel="00CA22DD">
          <w:rPr>
            <w:rFonts w:ascii="Times New Roman" w:hAnsi="Times New Roman" w:cs="Times New Roman"/>
            <w:sz w:val="24"/>
            <w:szCs w:val="24"/>
          </w:rPr>
          <w:delText>the</w:delText>
        </w:r>
        <w:r w:rsidRPr="00517449" w:rsidDel="00CA22DD">
          <w:rPr>
            <w:rFonts w:ascii="Times New Roman" w:hAnsi="Times New Roman" w:cs="Times New Roman"/>
            <w:sz w:val="24"/>
            <w:szCs w:val="24"/>
          </w:rPr>
          <w:delText xml:space="preserve"> </w:delText>
        </w:r>
      </w:del>
      <w:ins w:id="22" w:author="Catherine A Gehring" w:date="2024-10-23T07:08:00Z">
        <w:r w:rsidR="00CA22DD">
          <w:rPr>
            <w:rFonts w:ascii="Times New Roman" w:hAnsi="Times New Roman" w:cs="Times New Roman"/>
            <w:sz w:val="24"/>
            <w:szCs w:val="24"/>
          </w:rPr>
          <w:t>an</w:t>
        </w:r>
        <w:r w:rsidR="00CA22DD" w:rsidRPr="00517449">
          <w:rPr>
            <w:rFonts w:ascii="Times New Roman" w:hAnsi="Times New Roman" w:cs="Times New Roman"/>
            <w:sz w:val="24"/>
            <w:szCs w:val="24"/>
          </w:rPr>
          <w:t xml:space="preserve"> </w:t>
        </w:r>
      </w:ins>
      <w:r w:rsidRPr="00517449">
        <w:rPr>
          <w:rFonts w:ascii="Times New Roman" w:hAnsi="Times New Roman" w:cs="Times New Roman"/>
          <w:sz w:val="24"/>
          <w:szCs w:val="24"/>
        </w:rPr>
        <w:t>organic</w:t>
      </w:r>
      <w:r w:rsidR="00E04C21" w:rsidRPr="00517449">
        <w:rPr>
          <w:rFonts w:ascii="Times New Roman" w:hAnsi="Times New Roman" w:cs="Times New Roman"/>
          <w:sz w:val="24"/>
          <w:szCs w:val="24"/>
        </w:rPr>
        <w:t xml:space="preserve"> nitrogen media</w:t>
      </w:r>
      <w:r w:rsidRPr="00517449">
        <w:rPr>
          <w:rFonts w:ascii="Times New Roman" w:hAnsi="Times New Roman" w:cs="Times New Roman"/>
          <w:sz w:val="24"/>
          <w:szCs w:val="24"/>
        </w:rPr>
        <w:t>. Th</w:t>
      </w:r>
      <w:r w:rsidR="005F39D9" w:rsidRPr="00517449">
        <w:rPr>
          <w:rFonts w:ascii="Times New Roman" w:hAnsi="Times New Roman" w:cs="Times New Roman"/>
          <w:sz w:val="24"/>
          <w:szCs w:val="24"/>
        </w:rPr>
        <w:t xml:space="preserve">ese data </w:t>
      </w:r>
      <w:r w:rsidRPr="00517449">
        <w:rPr>
          <w:rFonts w:ascii="Times New Roman" w:hAnsi="Times New Roman" w:cs="Times New Roman"/>
          <w:sz w:val="24"/>
          <w:szCs w:val="24"/>
        </w:rPr>
        <w:t xml:space="preserve">provide grounds for future studies testing more DSE </w:t>
      </w:r>
      <w:r w:rsidR="005F39D9" w:rsidRPr="00517449">
        <w:rPr>
          <w:rFonts w:ascii="Times New Roman" w:hAnsi="Times New Roman" w:cs="Times New Roman"/>
          <w:sz w:val="24"/>
          <w:szCs w:val="24"/>
        </w:rPr>
        <w:t xml:space="preserve">taxa </w:t>
      </w:r>
      <w:r w:rsidRPr="00517449">
        <w:rPr>
          <w:rFonts w:ascii="Times New Roman" w:hAnsi="Times New Roman" w:cs="Times New Roman"/>
          <w:sz w:val="24"/>
          <w:szCs w:val="24"/>
        </w:rPr>
        <w:t xml:space="preserve">and more </w:t>
      </w:r>
      <w:r w:rsidR="005F39D9" w:rsidRPr="00517449">
        <w:rPr>
          <w:rFonts w:ascii="Times New Roman" w:hAnsi="Times New Roman" w:cs="Times New Roman"/>
          <w:sz w:val="24"/>
          <w:szCs w:val="24"/>
        </w:rPr>
        <w:t>forms of organic and inorganic nitrogen</w:t>
      </w:r>
      <w:r w:rsidRPr="00517449">
        <w:rPr>
          <w:rFonts w:ascii="Times New Roman" w:hAnsi="Times New Roman" w:cs="Times New Roman"/>
          <w:sz w:val="24"/>
          <w:szCs w:val="24"/>
        </w:rPr>
        <w:t xml:space="preserve"> to assess how different fungal groups utilize different sources of nitrogen. </w:t>
      </w:r>
    </w:p>
    <w:p w14:paraId="51D3A36B" w14:textId="2DA71093"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12B4EFD" w14:textId="6877264B" w:rsidR="00732D6D" w:rsidRPr="00517449" w:rsidRDefault="00720858">
      <w:pPr>
        <w:rPr>
          <w:rFonts w:ascii="Times New Roman" w:hAnsi="Times New Roman" w:cs="Times New Roman"/>
          <w:sz w:val="24"/>
          <w:szCs w:val="24"/>
        </w:rPr>
      </w:pPr>
      <w:r w:rsidRPr="00517449">
        <w:rPr>
          <w:rFonts w:ascii="Times New Roman" w:hAnsi="Times New Roman" w:cs="Times New Roman"/>
          <w:noProof/>
          <w:sz w:val="24"/>
          <w:szCs w:val="24"/>
        </w:rPr>
        <w:drawing>
          <wp:inline distT="0" distB="0" distL="0" distR="0" wp14:anchorId="3054E7B3" wp14:editId="1A20695F">
            <wp:extent cx="3808095" cy="2858770"/>
            <wp:effectExtent l="0" t="0" r="1905" b="0"/>
            <wp:docPr id="137474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858770"/>
                    </a:xfrm>
                    <a:prstGeom prst="rect">
                      <a:avLst/>
                    </a:prstGeom>
                    <a:noFill/>
                    <a:ln>
                      <a:noFill/>
                    </a:ln>
                  </pic:spPr>
                </pic:pic>
              </a:graphicData>
            </a:graphic>
          </wp:inline>
        </w:drawing>
      </w:r>
    </w:p>
    <w:p w14:paraId="4C413102" w14:textId="6B96DEF4" w:rsidR="00BC14A9" w:rsidRPr="00517449" w:rsidRDefault="00BC14A9">
      <w:pPr>
        <w:rPr>
          <w:rFonts w:ascii="Times New Roman" w:hAnsi="Times New Roman" w:cs="Times New Roman"/>
          <w:sz w:val="24"/>
          <w:szCs w:val="24"/>
        </w:rPr>
      </w:pPr>
      <w:r w:rsidRPr="00517449">
        <w:rPr>
          <w:rFonts w:ascii="Times New Roman" w:hAnsi="Times New Roman" w:cs="Times New Roman"/>
          <w:b/>
          <w:bCs/>
          <w:sz w:val="24"/>
          <w:szCs w:val="24"/>
        </w:rPr>
        <w:t>Figure caption</w:t>
      </w:r>
      <w:r w:rsidRPr="00517449">
        <w:rPr>
          <w:rFonts w:ascii="Times New Roman" w:hAnsi="Times New Roman" w:cs="Times New Roman"/>
          <w:sz w:val="24"/>
          <w:szCs w:val="24"/>
        </w:rPr>
        <w:t>: Fungal biomass growth was significantly higher in media containing an inorganic nitrogen source compared to an organic nitrogen source (</w:t>
      </w:r>
      <w:r w:rsidR="00512B61">
        <w:rPr>
          <w:rFonts w:ascii="Times New Roman" w:hAnsi="Times New Roman" w:cs="Times New Roman"/>
          <w:sz w:val="24"/>
          <w:szCs w:val="24"/>
        </w:rPr>
        <w:t>Welch Two Sample t-test</w:t>
      </w:r>
      <w:r w:rsidRPr="00517449">
        <w:rPr>
          <w:rFonts w:ascii="Times New Roman" w:hAnsi="Times New Roman" w:cs="Times New Roman"/>
          <w:sz w:val="24"/>
          <w:szCs w:val="24"/>
        </w:rPr>
        <w:t>;</w:t>
      </w:r>
      <w:r w:rsidR="00512B61">
        <w:rPr>
          <w:rFonts w:ascii="Times New Roman" w:hAnsi="Times New Roman" w:cs="Times New Roman"/>
          <w:sz w:val="24"/>
          <w:szCs w:val="24"/>
        </w:rPr>
        <w:t xml:space="preserve"> </w:t>
      </w:r>
      <w:commentRangeStart w:id="23"/>
      <w:proofErr w:type="spellStart"/>
      <w:r w:rsidR="00512B61" w:rsidRPr="00512B61">
        <w:rPr>
          <w:rFonts w:ascii="Times New Roman" w:hAnsi="Times New Roman" w:cs="Times New Roman"/>
          <w:sz w:val="24"/>
          <w:szCs w:val="24"/>
        </w:rPr>
        <w:t>M</w:t>
      </w:r>
      <w:r w:rsidR="00512B61">
        <w:rPr>
          <w:rFonts w:ascii="Times New Roman" w:hAnsi="Times New Roman" w:cs="Times New Roman"/>
          <w:sz w:val="24"/>
          <w:szCs w:val="24"/>
          <w:vertAlign w:val="subscript"/>
        </w:rPr>
        <w:t>Ammonium</w:t>
      </w:r>
      <w:proofErr w:type="spellEnd"/>
      <w:r w:rsidR="00512B61">
        <w:rPr>
          <w:rFonts w:ascii="Times New Roman" w:hAnsi="Times New Roman" w:cs="Times New Roman"/>
          <w:sz w:val="24"/>
          <w:szCs w:val="24"/>
          <w:vertAlign w:val="subscript"/>
        </w:rPr>
        <w:t xml:space="preserve"> Sulfate</w:t>
      </w:r>
      <w:r w:rsidR="00512B61" w:rsidRPr="00512B61">
        <w:rPr>
          <w:rFonts w:ascii="Times New Roman" w:hAnsi="Times New Roman" w:cs="Times New Roman"/>
          <w:sz w:val="24"/>
          <w:szCs w:val="24"/>
        </w:rPr>
        <w:t xml:space="preserve"> = 0.0525975</w:t>
      </w:r>
      <w:r w:rsidR="00512B61">
        <w:rPr>
          <w:rFonts w:ascii="Times New Roman" w:hAnsi="Times New Roman" w:cs="Times New Roman"/>
          <w:sz w:val="24"/>
          <w:szCs w:val="24"/>
        </w:rPr>
        <w:t xml:space="preserve">; </w:t>
      </w:r>
      <w:proofErr w:type="spellStart"/>
      <w:r w:rsidR="00512B61" w:rsidRPr="00512B61">
        <w:rPr>
          <w:rFonts w:ascii="Times New Roman" w:hAnsi="Times New Roman" w:cs="Times New Roman"/>
          <w:sz w:val="24"/>
          <w:szCs w:val="24"/>
        </w:rPr>
        <w:t>M</w:t>
      </w:r>
      <w:r w:rsidR="00512B61">
        <w:rPr>
          <w:rFonts w:ascii="Times New Roman" w:hAnsi="Times New Roman" w:cs="Times New Roman"/>
          <w:sz w:val="24"/>
          <w:szCs w:val="24"/>
          <w:vertAlign w:val="subscript"/>
        </w:rPr>
        <w:t>Urea</w:t>
      </w:r>
      <w:proofErr w:type="spellEnd"/>
      <w:r w:rsidR="00512B61" w:rsidRPr="00512B61">
        <w:rPr>
          <w:rFonts w:ascii="Times New Roman" w:hAnsi="Times New Roman" w:cs="Times New Roman"/>
          <w:sz w:val="24"/>
          <w:szCs w:val="24"/>
        </w:rPr>
        <w:t xml:space="preserve"> = 0.0099475</w:t>
      </w:r>
      <w:commentRangeEnd w:id="23"/>
      <w:r w:rsidR="00CA22DD">
        <w:rPr>
          <w:rStyle w:val="CommentReference"/>
        </w:rPr>
        <w:commentReference w:id="23"/>
      </w:r>
      <w:r w:rsidR="00512B61" w:rsidRPr="00512B61">
        <w:rPr>
          <w:rFonts w:ascii="Times New Roman" w:hAnsi="Times New Roman" w:cs="Times New Roman"/>
          <w:sz w:val="24"/>
          <w:szCs w:val="24"/>
        </w:rPr>
        <w:t xml:space="preserve">; </w:t>
      </w:r>
      <w:proofErr w:type="gramStart"/>
      <w:r w:rsidR="00512B61" w:rsidRPr="00512B61">
        <w:rPr>
          <w:rFonts w:ascii="Times New Roman" w:hAnsi="Times New Roman" w:cs="Times New Roman"/>
          <w:sz w:val="24"/>
          <w:szCs w:val="24"/>
        </w:rPr>
        <w:t>t(</w:t>
      </w:r>
      <w:proofErr w:type="gramEnd"/>
      <w:r w:rsidR="00512B61" w:rsidRPr="00512B61">
        <w:rPr>
          <w:rFonts w:ascii="Times New Roman" w:hAnsi="Times New Roman" w:cs="Times New Roman"/>
          <w:sz w:val="24"/>
          <w:szCs w:val="24"/>
        </w:rPr>
        <w:t>5.3753) = 8.3</w:t>
      </w:r>
      <w:r w:rsidR="00512B61">
        <w:rPr>
          <w:rFonts w:ascii="Times New Roman" w:hAnsi="Times New Roman" w:cs="Times New Roman"/>
          <w:sz w:val="24"/>
          <w:szCs w:val="24"/>
        </w:rPr>
        <w:t>487</w:t>
      </w:r>
      <w:r w:rsidR="00512B61" w:rsidRPr="00512B61">
        <w:rPr>
          <w:rFonts w:ascii="Times New Roman" w:hAnsi="Times New Roman" w:cs="Times New Roman"/>
          <w:sz w:val="24"/>
          <w:szCs w:val="24"/>
        </w:rPr>
        <w:t>, p = 0.000</w:t>
      </w:r>
      <w:r w:rsidR="00512B61">
        <w:rPr>
          <w:rFonts w:ascii="Times New Roman" w:hAnsi="Times New Roman" w:cs="Times New Roman"/>
          <w:sz w:val="24"/>
          <w:szCs w:val="24"/>
        </w:rPr>
        <w:t>3</w:t>
      </w:r>
      <w:r w:rsidRPr="00517449">
        <w:rPr>
          <w:rFonts w:ascii="Times New Roman" w:hAnsi="Times New Roman" w:cs="Times New Roman"/>
          <w:sz w:val="24"/>
          <w:szCs w:val="24"/>
        </w:rPr>
        <w:t>).</w:t>
      </w:r>
      <w:r w:rsidR="00720858" w:rsidRPr="00517449">
        <w:rPr>
          <w:rFonts w:ascii="Times New Roman" w:hAnsi="Times New Roman" w:cs="Times New Roman"/>
          <w:sz w:val="24"/>
          <w:szCs w:val="24"/>
        </w:rPr>
        <w:t xml:space="preserve"> Points are shaped according to nitrogen type and indicate each </w:t>
      </w:r>
      <w:del w:id="24" w:author="Catherine A Gehring" w:date="2024-10-22T18:07:00Z">
        <w:r w:rsidR="00720858" w:rsidRPr="00517449" w:rsidDel="00CA22DD">
          <w:rPr>
            <w:rFonts w:ascii="Times New Roman" w:hAnsi="Times New Roman" w:cs="Times New Roman"/>
            <w:sz w:val="24"/>
            <w:szCs w:val="24"/>
          </w:rPr>
          <w:delText xml:space="preserve">sample </w:delText>
        </w:r>
      </w:del>
      <w:ins w:id="25" w:author="Catherine A Gehring" w:date="2024-10-22T18:07:00Z">
        <w:r w:rsidR="00CA22DD">
          <w:rPr>
            <w:rFonts w:ascii="Times New Roman" w:hAnsi="Times New Roman" w:cs="Times New Roman"/>
            <w:sz w:val="24"/>
            <w:szCs w:val="24"/>
          </w:rPr>
          <w:t>replicate?</w:t>
        </w:r>
        <w:r w:rsidR="00CA22DD" w:rsidRPr="00517449">
          <w:rPr>
            <w:rFonts w:ascii="Times New Roman" w:hAnsi="Times New Roman" w:cs="Times New Roman"/>
            <w:sz w:val="24"/>
            <w:szCs w:val="24"/>
          </w:rPr>
          <w:t xml:space="preserve"> </w:t>
        </w:r>
      </w:ins>
      <w:r w:rsidR="00720858" w:rsidRPr="00517449">
        <w:rPr>
          <w:rFonts w:ascii="Times New Roman" w:hAnsi="Times New Roman" w:cs="Times New Roman"/>
          <w:sz w:val="24"/>
          <w:szCs w:val="24"/>
        </w:rPr>
        <w:t>in the experiment.</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05743E2C"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ins w:id="26" w:author="Catherine A Gehring" w:date="2024-10-22T18:08:00Z">
        <w:r w:rsidR="00CA22DD">
          <w:rPr>
            <w:rFonts w:ascii="Times New Roman" w:hAnsi="Times New Roman" w:cs="Times New Roman"/>
            <w:sz w:val="24"/>
            <w:szCs w:val="24"/>
          </w:rPr>
          <w:t>that causes</w:t>
        </w:r>
      </w:ins>
      <w:ins w:id="27" w:author="Catherine A Gehring" w:date="2024-10-22T18:09:00Z">
        <w:r w:rsidR="00CA22DD">
          <w:rPr>
            <w:rFonts w:ascii="Times New Roman" w:hAnsi="Times New Roman" w:cs="Times New Roman"/>
            <w:sz w:val="24"/>
            <w:szCs w:val="24"/>
          </w:rPr>
          <w:t xml:space="preserve"> </w:t>
        </w:r>
      </w:ins>
      <w:del w:id="28" w:author="Catherine A Gehring" w:date="2024-10-22T18:09:00Z">
        <w:r w:rsidRPr="00517449" w:rsidDel="00CA22DD">
          <w:rPr>
            <w:rFonts w:ascii="Times New Roman" w:hAnsi="Times New Roman" w:cs="Times New Roman"/>
            <w:sz w:val="24"/>
            <w:szCs w:val="24"/>
          </w:rPr>
          <w:delText xml:space="preserve">well-known for causing </w:delText>
        </w:r>
      </w:del>
      <w:r w:rsidRPr="00517449">
        <w:rPr>
          <w:rFonts w:ascii="Times New Roman" w:hAnsi="Times New Roman" w:cs="Times New Roman"/>
          <w:sz w:val="24"/>
          <w:szCs w:val="24"/>
        </w:rPr>
        <w:t xml:space="preserve">a spot disease </w:t>
      </w:r>
      <w:ins w:id="29" w:author="Catherine A Gehring" w:date="2024-10-23T07:09:00Z">
        <w:r w:rsidR="00CA22DD">
          <w:rPr>
            <w:rFonts w:ascii="Times New Roman" w:hAnsi="Times New Roman" w:cs="Times New Roman"/>
            <w:sz w:val="24"/>
            <w:szCs w:val="24"/>
          </w:rPr>
          <w:t>i</w:t>
        </w:r>
      </w:ins>
      <w:del w:id="30" w:author="Catherine A Gehring" w:date="2024-10-23T07:08:00Z">
        <w:r w:rsidRPr="00517449" w:rsidDel="00CA22DD">
          <w:rPr>
            <w:rFonts w:ascii="Times New Roman" w:hAnsi="Times New Roman" w:cs="Times New Roman"/>
            <w:sz w:val="24"/>
            <w:szCs w:val="24"/>
          </w:rPr>
          <w:delText>o</w:delText>
        </w:r>
      </w:del>
      <w:r w:rsidRPr="00517449">
        <w:rPr>
          <w:rFonts w:ascii="Times New Roman" w:hAnsi="Times New Roman" w:cs="Times New Roman"/>
          <w:sz w:val="24"/>
          <w:szCs w:val="24"/>
        </w:rPr>
        <w:t xml:space="preserve">n </w:t>
      </w:r>
      <w:ins w:id="31" w:author="Catherine A Gehring" w:date="2024-10-22T18:09:00Z">
        <w:r w:rsidR="00CA22DD">
          <w:rPr>
            <w:rFonts w:ascii="Times New Roman" w:hAnsi="Times New Roman" w:cs="Times New Roman"/>
            <w:sz w:val="24"/>
            <w:szCs w:val="24"/>
          </w:rPr>
          <w:t xml:space="preserve">many </w:t>
        </w:r>
      </w:ins>
      <w:r w:rsidR="00D11BE8" w:rsidRPr="00517449">
        <w:rPr>
          <w:rFonts w:ascii="Times New Roman" w:hAnsi="Times New Roman" w:cs="Times New Roman"/>
          <w:sz w:val="24"/>
          <w:szCs w:val="24"/>
        </w:rPr>
        <w:t>plant</w:t>
      </w:r>
      <w:ins w:id="32" w:author="Catherine A Gehring" w:date="2024-10-22T18:09:00Z">
        <w:r w:rsidR="00CA22DD">
          <w:rPr>
            <w:rFonts w:ascii="Times New Roman" w:hAnsi="Times New Roman" w:cs="Times New Roman"/>
            <w:sz w:val="24"/>
            <w:szCs w:val="24"/>
          </w:rPr>
          <w:t xml:space="preserve"> </w:t>
        </w:r>
      </w:ins>
      <w:r w:rsidR="00D11BE8" w:rsidRPr="00517449">
        <w:rPr>
          <w:rFonts w:ascii="Times New Roman" w:hAnsi="Times New Roman" w:cs="Times New Roman"/>
          <w:sz w:val="24"/>
          <w:szCs w:val="24"/>
        </w:rPr>
        <w:t>s</w:t>
      </w:r>
      <w:ins w:id="33" w:author="Catherine A Gehring" w:date="2024-10-22T18:09:00Z">
        <w:r w:rsidR="00CA22DD">
          <w:rPr>
            <w:rFonts w:ascii="Times New Roman" w:hAnsi="Times New Roman" w:cs="Times New Roman"/>
            <w:sz w:val="24"/>
            <w:szCs w:val="24"/>
          </w:rPr>
          <w:t>pecies</w:t>
        </w:r>
      </w:ins>
      <w:ins w:id="34" w:author="Catherine A Gehring" w:date="2024-10-22T18:08:00Z">
        <w:r w:rsidR="00CA22DD">
          <w:rPr>
            <w:rFonts w:ascii="Times New Roman" w:hAnsi="Times New Roman" w:cs="Times New Roman"/>
            <w:sz w:val="24"/>
            <w:szCs w:val="24"/>
          </w:rPr>
          <w:t xml:space="preserve"> </w:t>
        </w:r>
      </w:ins>
      <w:ins w:id="35" w:author="Catherine A Gehring" w:date="2024-10-22T18:09:00Z">
        <w:r w:rsidR="00CA22DD">
          <w:rPr>
            <w:rFonts w:ascii="Times New Roman" w:hAnsi="Times New Roman" w:cs="Times New Roman"/>
            <w:sz w:val="24"/>
            <w:szCs w:val="24"/>
          </w:rPr>
          <w:t xml:space="preserve">, a concern because of </w:t>
        </w:r>
      </w:ins>
      <w:del w:id="36" w:author="Catherine A Gehring" w:date="2024-10-22T18:08:00Z">
        <w:r w:rsidR="00D11BE8" w:rsidRPr="00517449" w:rsidDel="00CA22DD">
          <w:rPr>
            <w:rFonts w:ascii="Times New Roman" w:hAnsi="Times New Roman" w:cs="Times New Roman"/>
            <w:sz w:val="24"/>
            <w:szCs w:val="24"/>
          </w:rPr>
          <w:delText xml:space="preserve">, </w:delText>
        </w:r>
      </w:del>
      <w:del w:id="37" w:author="Catherine A Gehring" w:date="2024-10-22T18:09:00Z">
        <w:r w:rsidR="00D11BE8" w:rsidRPr="00517449" w:rsidDel="00CA22DD">
          <w:rPr>
            <w:rFonts w:ascii="Times New Roman" w:hAnsi="Times New Roman" w:cs="Times New Roman"/>
            <w:sz w:val="24"/>
            <w:szCs w:val="24"/>
          </w:rPr>
          <w:delText xml:space="preserve">of economic interest because of </w:delText>
        </w:r>
      </w:del>
      <w:r w:rsidR="00D11BE8" w:rsidRPr="00517449">
        <w:rPr>
          <w:rFonts w:ascii="Times New Roman" w:hAnsi="Times New Roman" w:cs="Times New Roman"/>
          <w:sz w:val="24"/>
          <w:szCs w:val="24"/>
        </w:rPr>
        <w:t xml:space="preserve">the </w:t>
      </w:r>
      <w:del w:id="38" w:author="Catherine A Gehring" w:date="2024-10-22T18:08:00Z">
        <w:r w:rsidR="00D11BE8" w:rsidRPr="00517449" w:rsidDel="00CA22DD">
          <w:rPr>
            <w:rFonts w:ascii="Times New Roman" w:hAnsi="Times New Roman" w:cs="Times New Roman"/>
            <w:sz w:val="24"/>
            <w:szCs w:val="24"/>
          </w:rPr>
          <w:delText xml:space="preserve">massive </w:delText>
        </w:r>
      </w:del>
      <w:ins w:id="39" w:author="Catherine A Gehring" w:date="2024-10-22T18:08:00Z">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ins>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commentRangeStart w:id="40"/>
      <w:r w:rsidR="00D11BE8" w:rsidRPr="00517449">
        <w:rPr>
          <w:rFonts w:ascii="Times New Roman" w:hAnsi="Times New Roman" w:cs="Times New Roman"/>
          <w:i/>
          <w:iCs/>
          <w:sz w:val="24"/>
          <w:szCs w:val="24"/>
        </w:rPr>
        <w:t>A</w:t>
      </w:r>
      <w:ins w:id="41" w:author="Catherine A Gehring" w:date="2024-10-22T18:09:00Z">
        <w:r w:rsidR="00CA22DD">
          <w:rPr>
            <w:rFonts w:ascii="Times New Roman" w:hAnsi="Times New Roman" w:cs="Times New Roman"/>
            <w:i/>
            <w:iCs/>
            <w:sz w:val="24"/>
            <w:szCs w:val="24"/>
          </w:rPr>
          <w:t>lternaria</w:t>
        </w:r>
      </w:ins>
      <w:commentRangeEnd w:id="40"/>
      <w:ins w:id="42" w:author="Catherine A Gehring" w:date="2024-10-22T18:10:00Z">
        <w:r w:rsidR="00CA22DD">
          <w:rPr>
            <w:rStyle w:val="CommentReference"/>
          </w:rPr>
          <w:commentReference w:id="40"/>
        </w:r>
      </w:ins>
      <w:del w:id="43" w:author="Catherine A Gehring" w:date="2024-10-22T18:10:00Z">
        <w:r w:rsidR="00D11BE8" w:rsidRPr="00517449" w:rsidDel="00CA22DD">
          <w:rPr>
            <w:rFonts w:ascii="Times New Roman" w:hAnsi="Times New Roman" w:cs="Times New Roman"/>
            <w:i/>
            <w:iCs/>
            <w:sz w:val="24"/>
            <w:szCs w:val="24"/>
          </w:rPr>
          <w:delText>.</w:delText>
        </w:r>
      </w:del>
      <w:r w:rsidR="00D11BE8" w:rsidRPr="00517449">
        <w:rPr>
          <w:rFonts w:ascii="Times New Roman" w:hAnsi="Times New Roman" w:cs="Times New Roman"/>
          <w:i/>
          <w:iCs/>
          <w:sz w:val="24"/>
          <w:szCs w:val="24"/>
        </w:rPr>
        <w:t xml:space="preserve"> </w:t>
      </w:r>
      <w:proofErr w:type="spellStart"/>
      <w:r w:rsidR="00D11BE8" w:rsidRPr="00517449">
        <w:rPr>
          <w:rFonts w:ascii="Times New Roman" w:hAnsi="Times New Roman" w:cs="Times New Roman"/>
          <w:i/>
          <w:iCs/>
          <w:sz w:val="24"/>
          <w:szCs w:val="24"/>
        </w:rPr>
        <w:t>alternata</w:t>
      </w:r>
      <w:proofErr w:type="spellEnd"/>
      <w:r w:rsidR="00D11BE8" w:rsidRPr="00517449">
        <w:rPr>
          <w:rFonts w:ascii="Times New Roman" w:hAnsi="Times New Roman" w:cs="Times New Roman"/>
          <w:i/>
          <w:iCs/>
          <w:sz w:val="24"/>
          <w:szCs w:val="24"/>
        </w:rPr>
        <w:t xml:space="preserve"> </w:t>
      </w:r>
      <w:ins w:id="44" w:author="Catherine A Gehring" w:date="2024-10-22T18:10:00Z">
        <w:r w:rsidR="00CA22DD" w:rsidRPr="00CA22DD">
          <w:rPr>
            <w:rFonts w:ascii="Times New Roman" w:hAnsi="Times New Roman" w:cs="Times New Roman"/>
            <w:sz w:val="24"/>
            <w:szCs w:val="24"/>
            <w:rPrChange w:id="45" w:author="Catherine A Gehring" w:date="2024-10-22T18:10:00Z">
              <w:rPr>
                <w:rFonts w:ascii="Times New Roman" w:hAnsi="Times New Roman" w:cs="Times New Roman"/>
                <w:i/>
                <w:iCs/>
                <w:sz w:val="24"/>
                <w:szCs w:val="24"/>
              </w:rPr>
            </w:rPrChange>
          </w:rPr>
          <w:t>also</w:t>
        </w:r>
        <w:r w:rsidR="00CA22DD">
          <w:rPr>
            <w:rFonts w:ascii="Times New Roman" w:hAnsi="Times New Roman" w:cs="Times New Roman"/>
            <w:i/>
            <w:iCs/>
            <w:sz w:val="24"/>
            <w:szCs w:val="24"/>
          </w:rPr>
          <w:t xml:space="preserve"> </w:t>
        </w:r>
      </w:ins>
      <w:r w:rsidR="00D11BE8" w:rsidRPr="00517449">
        <w:rPr>
          <w:rFonts w:ascii="Times New Roman" w:hAnsi="Times New Roman" w:cs="Times New Roman"/>
          <w:sz w:val="24"/>
          <w:szCs w:val="24"/>
        </w:rPr>
        <w:t xml:space="preserve">is 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ins w:id="46" w:author="Catherine A Gehring" w:date="2024-10-22T18:08:00Z">
        <w:r w:rsidR="00CA22DD">
          <w:rPr>
            <w:rFonts w:ascii="Times New Roman" w:hAnsi="Times New Roman" w:cs="Times New Roman"/>
            <w:sz w:val="24"/>
            <w:szCs w:val="24"/>
          </w:rPr>
          <w:t xml:space="preserve">ly </w:t>
        </w:r>
      </w:ins>
      <w:del w:id="47" w:author="Catherine A Gehring" w:date="2024-10-22T18:08:00Z">
        <w:r w:rsidR="00D11BE8" w:rsidRPr="00517449" w:rsidDel="00CA22DD">
          <w:rPr>
            <w:rFonts w:ascii="Times New Roman" w:hAnsi="Times New Roman" w:cs="Times New Roman"/>
            <w:sz w:val="24"/>
            <w:szCs w:val="24"/>
          </w:rPr>
          <w:delText>-</w:delText>
        </w:r>
      </w:del>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w:t>
      </w:r>
      <w:proofErr w:type="spellStart"/>
      <w:r w:rsidR="00F23182" w:rsidRPr="00517449">
        <w:rPr>
          <w:rFonts w:ascii="Times New Roman" w:hAnsi="Times New Roman" w:cs="Times New Roman"/>
          <w:sz w:val="24"/>
          <w:szCs w:val="24"/>
        </w:rPr>
        <w:t>DeMers</w:t>
      </w:r>
      <w:proofErr w:type="spellEnd"/>
      <w:r w:rsidR="00F23182" w:rsidRPr="00517449">
        <w:rPr>
          <w:rFonts w:ascii="Times New Roman" w:hAnsi="Times New Roman" w:cs="Times New Roman"/>
          <w:sz w:val="24"/>
          <w:szCs w:val="24"/>
        </w:rPr>
        <w:t>,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w:t>
      </w:r>
      <w:del w:id="48" w:author="Catherine A Gehring" w:date="2024-10-22T18:11:00Z">
        <w:r w:rsidR="00D11BE8" w:rsidRPr="00517449" w:rsidDel="00CA22DD">
          <w:rPr>
            <w:rFonts w:ascii="Times New Roman" w:hAnsi="Times New Roman" w:cs="Times New Roman"/>
            <w:sz w:val="24"/>
            <w:szCs w:val="24"/>
          </w:rPr>
          <w:delText xml:space="preserve">members </w:delText>
        </w:r>
      </w:del>
      <w:r w:rsidR="00D11BE8" w:rsidRPr="00517449">
        <w:rPr>
          <w:rFonts w:ascii="Times New Roman" w:hAnsi="Times New Roman" w:cs="Times New Roman"/>
          <w:sz w:val="24"/>
          <w:szCs w:val="24"/>
        </w:rPr>
        <w:t xml:space="preserve">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commentRangeStart w:id="49"/>
      <w:r w:rsidR="00D11BE8" w:rsidRPr="00517449">
        <w:rPr>
          <w:rFonts w:ascii="Times New Roman" w:hAnsi="Times New Roman" w:cs="Times New Roman"/>
          <w:sz w:val="24"/>
          <w:szCs w:val="24"/>
        </w:rPr>
        <w:t>instead</w:t>
      </w:r>
      <w:commentRangeEnd w:id="49"/>
      <w:r w:rsidR="00CA22DD">
        <w:rPr>
          <w:rStyle w:val="CommentReference"/>
        </w:rPr>
        <w:commentReference w:id="49"/>
      </w:r>
      <w:r w:rsidR="00D11BE8" w:rsidRPr="00517449">
        <w:rPr>
          <w:rFonts w:ascii="Times New Roman" w:hAnsi="Times New Roman" w:cs="Times New Roman"/>
          <w:sz w:val="24"/>
          <w:szCs w:val="24"/>
        </w:rPr>
        <w:t xml:space="preserve"> of causing disease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w:t>
      </w:r>
      <w:proofErr w:type="spellStart"/>
      <w:r w:rsidR="00D11BE8" w:rsidRPr="00517449">
        <w:rPr>
          <w:rFonts w:ascii="Times New Roman" w:hAnsi="Times New Roman" w:cs="Times New Roman"/>
          <w:i/>
          <w:iCs/>
          <w:sz w:val="24"/>
          <w:szCs w:val="24"/>
        </w:rPr>
        <w:t>alternata</w:t>
      </w:r>
      <w:proofErr w:type="spellEnd"/>
      <w:r w:rsidR="00D11BE8" w:rsidRPr="00517449">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is a globally</w:t>
      </w:r>
      <w:del w:id="50" w:author="Catherine A Gehring" w:date="2024-10-22T18:11:00Z">
        <w:r w:rsidR="00D11BE8" w:rsidRPr="00517449" w:rsidDel="00CA22DD">
          <w:rPr>
            <w:rFonts w:ascii="Times New Roman" w:hAnsi="Times New Roman" w:cs="Times New Roman"/>
            <w:sz w:val="24"/>
            <w:szCs w:val="24"/>
          </w:rPr>
          <w:delText>-occurring</w:delText>
        </w:r>
      </w:del>
      <w:ins w:id="51" w:author="Catherine A Gehring" w:date="2024-10-22T18:11:00Z">
        <w:r w:rsidR="00CA22DD">
          <w:rPr>
            <w:rFonts w:ascii="Times New Roman" w:hAnsi="Times New Roman" w:cs="Times New Roman"/>
            <w:sz w:val="24"/>
            <w:szCs w:val="24"/>
          </w:rPr>
          <w:t xml:space="preserve"> distributed</w:t>
        </w:r>
      </w:ins>
      <w:r w:rsidR="00D11BE8" w:rsidRPr="00517449">
        <w:rPr>
          <w:rFonts w:ascii="Times New Roman" w:hAnsi="Times New Roman" w:cs="Times New Roman"/>
          <w:sz w:val="24"/>
          <w:szCs w:val="24"/>
        </w:rPr>
        <w:t xml:space="preserve"> </w:t>
      </w:r>
      <w:del w:id="52" w:author="Catherine A Gehring" w:date="2024-10-22T18:12:00Z">
        <w:r w:rsidR="00D11BE8" w:rsidRPr="00517449" w:rsidDel="00CA22DD">
          <w:rPr>
            <w:rFonts w:ascii="Times New Roman" w:hAnsi="Times New Roman" w:cs="Times New Roman"/>
            <w:sz w:val="24"/>
            <w:szCs w:val="24"/>
          </w:rPr>
          <w:delText>fungus</w:delText>
        </w:r>
        <w:r w:rsidR="006D20AE" w:rsidRPr="00517449" w:rsidDel="00CA22DD">
          <w:rPr>
            <w:rFonts w:ascii="Times New Roman" w:hAnsi="Times New Roman" w:cs="Times New Roman"/>
            <w:sz w:val="24"/>
            <w:szCs w:val="24"/>
          </w:rPr>
          <w:delText xml:space="preserve"> </w:delText>
        </w:r>
      </w:del>
      <w:ins w:id="53" w:author="Catherine A Gehring" w:date="2024-10-22T18:12:00Z">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ins>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w:t>
      </w:r>
      <w:proofErr w:type="spellStart"/>
      <w:r w:rsidR="006D20AE" w:rsidRPr="00517449">
        <w:rPr>
          <w:rFonts w:ascii="Times New Roman" w:hAnsi="Times New Roman" w:cs="Times New Roman"/>
          <w:sz w:val="24"/>
          <w:szCs w:val="24"/>
        </w:rPr>
        <w:t>DeMers</w:t>
      </w:r>
      <w:proofErr w:type="spellEnd"/>
      <w:r w:rsidR="006D20AE" w:rsidRPr="00517449">
        <w:rPr>
          <w:rFonts w:ascii="Times New Roman" w:hAnsi="Times New Roman" w:cs="Times New Roman"/>
          <w:sz w:val="24"/>
          <w:szCs w:val="24"/>
        </w:rPr>
        <w:t>,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del w:id="54" w:author="Catherine A Gehring" w:date="2024-10-23T07:09:00Z">
        <w:r w:rsidR="00D11BE8" w:rsidRPr="00517449" w:rsidDel="00CA22DD">
          <w:rPr>
            <w:rFonts w:ascii="Times New Roman" w:hAnsi="Times New Roman" w:cs="Times New Roman"/>
            <w:sz w:val="24"/>
            <w:szCs w:val="24"/>
          </w:rPr>
          <w:delText xml:space="preserve">which </w:delText>
        </w:r>
      </w:del>
      <w:ins w:id="55" w:author="Catherine A Gehring" w:date="2024-10-23T07:09:00Z">
        <w:r w:rsidR="00CA22DD">
          <w:rPr>
            <w:rFonts w:ascii="Times New Roman" w:hAnsi="Times New Roman" w:cs="Times New Roman"/>
            <w:sz w:val="24"/>
            <w:szCs w:val="24"/>
          </w:rPr>
          <w:t>th</w:t>
        </w:r>
      </w:ins>
      <w:ins w:id="56" w:author="Catherine A Gehring" w:date="2024-10-23T07:10:00Z">
        <w:r w:rsidR="00CA22DD">
          <w:rPr>
            <w:rFonts w:ascii="Times New Roman" w:hAnsi="Times New Roman" w:cs="Times New Roman"/>
            <w:sz w:val="24"/>
            <w:szCs w:val="24"/>
          </w:rPr>
          <w:t>e</w:t>
        </w:r>
      </w:ins>
      <w:ins w:id="57" w:author="Catherine A Gehring" w:date="2024-10-23T07:09:00Z">
        <w:r w:rsidR="00CA22DD" w:rsidRPr="00517449">
          <w:rPr>
            <w:rFonts w:ascii="Times New Roman" w:hAnsi="Times New Roman" w:cs="Times New Roman"/>
            <w:sz w:val="24"/>
            <w:szCs w:val="24"/>
          </w:rPr>
          <w:t xml:space="preserve"> </w:t>
        </w:r>
      </w:ins>
      <w:r w:rsidR="00D11BE8" w:rsidRPr="00517449">
        <w:rPr>
          <w:rFonts w:ascii="Times New Roman" w:hAnsi="Times New Roman" w:cs="Times New Roman"/>
          <w:sz w:val="24"/>
          <w:szCs w:val="24"/>
        </w:rPr>
        <w:t xml:space="preserve">conditions </w:t>
      </w:r>
      <w:ins w:id="58" w:author="Catherine A Gehring" w:date="2024-10-23T07:10:00Z">
        <w:r w:rsidR="00CA22DD">
          <w:rPr>
            <w:rFonts w:ascii="Times New Roman" w:hAnsi="Times New Roman" w:cs="Times New Roman"/>
            <w:sz w:val="24"/>
            <w:szCs w:val="24"/>
          </w:rPr>
          <w:t xml:space="preserve">that </w:t>
        </w:r>
      </w:ins>
      <w:r w:rsidR="00D11BE8" w:rsidRPr="00517449">
        <w:rPr>
          <w:rFonts w:ascii="Times New Roman" w:hAnsi="Times New Roman" w:cs="Times New Roman"/>
          <w:sz w:val="24"/>
          <w:szCs w:val="24"/>
        </w:rPr>
        <w:t xml:space="preserve">are conducive to its </w:t>
      </w:r>
      <w:del w:id="59" w:author="Catherine A Gehring" w:date="2024-10-23T07:10:00Z">
        <w:r w:rsidR="00D11BE8" w:rsidRPr="00517449" w:rsidDel="00CA22DD">
          <w:rPr>
            <w:rFonts w:ascii="Times New Roman" w:hAnsi="Times New Roman" w:cs="Times New Roman"/>
            <w:sz w:val="24"/>
            <w:szCs w:val="24"/>
          </w:rPr>
          <w:delText>being a</w:delText>
        </w:r>
      </w:del>
      <w:ins w:id="60" w:author="Catherine A Gehring" w:date="2024-10-23T07:10:00Z">
        <w:r w:rsidR="00CA22DD">
          <w:rPr>
            <w:rFonts w:ascii="Times New Roman" w:hAnsi="Times New Roman" w:cs="Times New Roman"/>
            <w:sz w:val="24"/>
            <w:szCs w:val="24"/>
          </w:rPr>
          <w:t>function as</w:t>
        </w:r>
      </w:ins>
      <w:r w:rsidR="00D11BE8" w:rsidRPr="00517449">
        <w:rPr>
          <w:rFonts w:ascii="Times New Roman" w:hAnsi="Times New Roman" w:cs="Times New Roman"/>
          <w:sz w:val="24"/>
          <w:szCs w:val="24"/>
        </w:rPr>
        <w:t xml:space="preserve"> mutualist instead of a pathogen</w:t>
      </w:r>
      <w:r w:rsidR="008105CC" w:rsidRPr="00517449">
        <w:rPr>
          <w:rFonts w:ascii="Times New Roman" w:hAnsi="Times New Roman" w:cs="Times New Roman"/>
          <w:sz w:val="24"/>
          <w:szCs w:val="24"/>
        </w:rPr>
        <w:t xml:space="preserve"> so </w:t>
      </w:r>
      <w:ins w:id="61" w:author="Catherine A Gehring" w:date="2024-10-22T18:12:00Z">
        <w:r w:rsidR="00CA22DD">
          <w:rPr>
            <w:rFonts w:ascii="Times New Roman" w:hAnsi="Times New Roman" w:cs="Times New Roman"/>
            <w:sz w:val="24"/>
            <w:szCs w:val="24"/>
          </w:rPr>
          <w:t xml:space="preserve">its management in agricultural settings can be </w:t>
        </w:r>
      </w:ins>
      <w:ins w:id="62" w:author="Catherine A Gehring" w:date="2024-10-22T18:13:00Z">
        <w:r w:rsidR="00CA22DD">
          <w:rPr>
            <w:rFonts w:ascii="Times New Roman" w:hAnsi="Times New Roman" w:cs="Times New Roman"/>
            <w:sz w:val="24"/>
            <w:szCs w:val="24"/>
          </w:rPr>
          <w:t xml:space="preserve">improved. </w:t>
        </w:r>
      </w:ins>
      <w:del w:id="63" w:author="Catherine A Gehring" w:date="2024-10-22T18:13:00Z">
        <w:r w:rsidR="008105CC" w:rsidRPr="00517449" w:rsidDel="00CA22DD">
          <w:rPr>
            <w:rFonts w:ascii="Times New Roman" w:hAnsi="Times New Roman" w:cs="Times New Roman"/>
            <w:sz w:val="24"/>
            <w:szCs w:val="24"/>
          </w:rPr>
          <w:delText>that management of the fungus’s effects on plants can be explored</w:delText>
        </w:r>
        <w:r w:rsidR="00D11BE8" w:rsidRPr="00517449" w:rsidDel="00CA22DD">
          <w:rPr>
            <w:rFonts w:ascii="Times New Roman" w:hAnsi="Times New Roman" w:cs="Times New Roman"/>
            <w:sz w:val="24"/>
            <w:szCs w:val="24"/>
          </w:rPr>
          <w:delText>.</w:delText>
        </w:r>
      </w:del>
    </w:p>
    <w:p w14:paraId="7CBEB79A" w14:textId="2D865F40"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commentRangeStart w:id="64"/>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vital to know if this fungus can use both forms of nitrogen because this will impact which forms of nitrogen are used and monitored in experiments. For example, stable isotopes of nitrogen are useful in tracing nitrogen movement in plant-fungal symbioses. However, it is unclear which form of nitrogen is </w:t>
      </w:r>
      <w:commentRangeEnd w:id="64"/>
      <w:r w:rsidR="00CA22DD">
        <w:rPr>
          <w:rStyle w:val="CommentReference"/>
        </w:rPr>
        <w:commentReference w:id="64"/>
      </w:r>
      <w:r w:rsidRPr="00517449">
        <w:rPr>
          <w:rFonts w:ascii="Times New Roman" w:hAnsi="Times New Roman" w:cs="Times New Roman"/>
          <w:sz w:val="24"/>
          <w:szCs w:val="24"/>
        </w:rPr>
        <w:t>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lastRenderedPageBreak/>
        <w:t xml:space="preserve">despite this work being done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p>
    <w:p w14:paraId="7873AA2A" w14:textId="6DD74FF1"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commentRangeStart w:id="65"/>
      <w:r w:rsidRPr="00517449">
        <w:rPr>
          <w:rFonts w:ascii="Times New Roman" w:hAnsi="Times New Roman" w:cs="Times New Roman"/>
          <w:sz w:val="24"/>
          <w:szCs w:val="24"/>
        </w:rPr>
        <w:t>We hypothesized that the fungus would be better able to use organic forms of nitrogen because of the fungus being a plant-symbiont which garners nutrition from the plant.</w:t>
      </w:r>
      <w:commentRangeEnd w:id="65"/>
      <w:r w:rsidR="00CA22DD">
        <w:rPr>
          <w:rStyle w:val="CommentReference"/>
        </w:rPr>
        <w:commentReference w:id="65"/>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significantly</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Pr>
          <w:rFonts w:ascii="Times New Roman" w:hAnsi="Times New Roman" w:cs="Times New Roman"/>
          <w:sz w:val="24"/>
          <w:szCs w:val="24"/>
        </w:rPr>
        <w:t xml:space="preserve"> </w:t>
      </w:r>
      <w:proofErr w:type="spellStart"/>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Ammonium</w:t>
      </w:r>
      <w:proofErr w:type="spellEnd"/>
      <w:r w:rsidR="00530034">
        <w:rPr>
          <w:rFonts w:ascii="Times New Roman" w:hAnsi="Times New Roman" w:cs="Times New Roman"/>
          <w:sz w:val="24"/>
          <w:szCs w:val="24"/>
          <w:vertAlign w:val="subscript"/>
        </w:rPr>
        <w:t xml:space="preserve"> Sulfate</w:t>
      </w:r>
      <w:r w:rsidR="00530034" w:rsidRPr="00512B61">
        <w:rPr>
          <w:rFonts w:ascii="Times New Roman" w:hAnsi="Times New Roman" w:cs="Times New Roman"/>
          <w:sz w:val="24"/>
          <w:szCs w:val="24"/>
        </w:rPr>
        <w:t xml:space="preserve"> = 0.0525975</w:t>
      </w:r>
      <w:r w:rsidR="00530034">
        <w:rPr>
          <w:rFonts w:ascii="Times New Roman" w:hAnsi="Times New Roman" w:cs="Times New Roman"/>
          <w:sz w:val="24"/>
          <w:szCs w:val="24"/>
        </w:rPr>
        <w:t xml:space="preserve">; </w:t>
      </w:r>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Urea</w:t>
      </w:r>
      <w:r w:rsidR="00530034" w:rsidRPr="00512B61">
        <w:rPr>
          <w:rFonts w:ascii="Times New Roman" w:hAnsi="Times New Roman" w:cs="Times New Roman"/>
          <w:sz w:val="24"/>
          <w:szCs w:val="24"/>
        </w:rPr>
        <w:t xml:space="preserve"> = 0.0099475;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xml:space="preserve">). While other sources of inorganic and organic nitrogen should be tested to determine fungal preference between the two types of nitrogen, </w:t>
      </w:r>
      <w:proofErr w:type="gramStart"/>
      <w:r w:rsidR="00732D6D" w:rsidRPr="00517449">
        <w:rPr>
          <w:rFonts w:ascii="Times New Roman" w:hAnsi="Times New Roman" w:cs="Times New Roman"/>
          <w:sz w:val="24"/>
          <w:szCs w:val="24"/>
        </w:rPr>
        <w:t>it is clear that the</w:t>
      </w:r>
      <w:proofErr w:type="gramEnd"/>
      <w:r w:rsidR="00732D6D" w:rsidRPr="00517449">
        <w:rPr>
          <w:rFonts w:ascii="Times New Roman" w:hAnsi="Times New Roman" w:cs="Times New Roman"/>
          <w:sz w:val="24"/>
          <w:szCs w:val="24"/>
        </w:rPr>
        <w:t xml:space="preserv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08541482" w14:textId="77777777"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proofErr w:type="gramStart"/>
      <w:r w:rsidRPr="00517449">
        <w:rPr>
          <w:rFonts w:ascii="Times New Roman" w:hAnsi="Times New Roman" w:cs="Times New Roman"/>
          <w:sz w:val="24"/>
          <w:szCs w:val="24"/>
        </w:rPr>
        <w:t>as a way to</w:t>
      </w:r>
      <w:proofErr w:type="gramEnd"/>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p>
    <w:p w14:paraId="44AAFE1E" w14:textId="37918B8E"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commentRangeStart w:id="66"/>
      <w:commentRangeStart w:id="67"/>
      <w:r w:rsidRPr="00517449">
        <w:rPr>
          <w:rFonts w:ascii="Times New Roman" w:hAnsi="Times New Roman" w:cs="Times New Roman"/>
          <w:b/>
          <w:bCs/>
          <w:sz w:val="24"/>
          <w:szCs w:val="24"/>
        </w:rPr>
        <w:t>Methods</w:t>
      </w:r>
      <w:commentRangeEnd w:id="66"/>
      <w:r w:rsidR="00961545" w:rsidRPr="00517449">
        <w:rPr>
          <w:rStyle w:val="CommentReference"/>
          <w:rFonts w:ascii="Times New Roman" w:hAnsi="Times New Roman" w:cs="Times New Roman"/>
          <w:b/>
          <w:bCs/>
          <w:sz w:val="24"/>
          <w:szCs w:val="24"/>
        </w:rPr>
        <w:commentReference w:id="66"/>
      </w:r>
      <w:commentRangeEnd w:id="67"/>
      <w:r w:rsidR="007B07AE" w:rsidRPr="00517449">
        <w:rPr>
          <w:rStyle w:val="CommentReference"/>
          <w:rFonts w:ascii="Times New Roman" w:hAnsi="Times New Roman" w:cs="Times New Roman"/>
          <w:b/>
          <w:bCs/>
          <w:sz w:val="24"/>
          <w:szCs w:val="24"/>
        </w:rPr>
        <w:commentReference w:id="67"/>
      </w:r>
    </w:p>
    <w:p w14:paraId="1BCC47FC" w14:textId="6CE9B489"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 xml:space="preserve">We prepared two nitrogen-free media solutions by dissolving 0.0274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proofErr w:type="gramStart"/>
      <w:r w:rsidRPr="00517449">
        <w:rPr>
          <w:rFonts w:ascii="Times New Roman" w:hAnsi="Times New Roman" w:cs="Times New Roman"/>
          <w:sz w:val="24"/>
          <w:szCs w:val="24"/>
        </w:rPr>
        <w:t>so as to</w:t>
      </w:r>
      <w:proofErr w:type="gramEnd"/>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268074C1"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w:t>
      </w:r>
      <w:proofErr w:type="gramStart"/>
      <w:r w:rsidR="00286F50" w:rsidRPr="00517449">
        <w:rPr>
          <w:rFonts w:ascii="Times New Roman" w:hAnsi="Times New Roman" w:cs="Times New Roman"/>
          <w:sz w:val="24"/>
          <w:szCs w:val="24"/>
        </w:rPr>
        <w:t>A</w:t>
      </w:r>
      <w:proofErr w:type="gramEnd"/>
      <w:r w:rsidR="00286F50" w:rsidRPr="00517449">
        <w:rPr>
          <w:rFonts w:ascii="Times New Roman" w:hAnsi="Times New Roman" w:cs="Times New Roman"/>
          <w:sz w:val="24"/>
          <w:szCs w:val="24"/>
        </w:rPr>
        <w:t xml:space="preserve"> </w:t>
      </w:r>
      <w:commentRangeStart w:id="68"/>
      <w:r w:rsidR="00286F50" w:rsidRPr="00517449">
        <w:rPr>
          <w:rFonts w:ascii="Times New Roman" w:hAnsi="Times New Roman" w:cs="Times New Roman"/>
          <w:sz w:val="24"/>
          <w:szCs w:val="24"/>
        </w:rPr>
        <w:t>XXX</w:t>
      </w:r>
      <w:commentRangeEnd w:id="68"/>
      <w:r w:rsidR="00286F50" w:rsidRPr="00517449">
        <w:rPr>
          <w:rStyle w:val="CommentReference"/>
          <w:rFonts w:ascii="Times New Roman" w:hAnsi="Times New Roman" w:cs="Times New Roman"/>
          <w:sz w:val="24"/>
          <w:szCs w:val="24"/>
        </w:rPr>
        <w:commentReference w:id="68"/>
      </w:r>
      <w:r w:rsidR="00286F50" w:rsidRPr="00517449">
        <w:rPr>
          <w:rFonts w:ascii="Times New Roman" w:hAnsi="Times New Roman" w:cs="Times New Roman"/>
          <w:sz w:val="24"/>
          <w:szCs w:val="24"/>
        </w:rPr>
        <w:t xml:space="preserve"> 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 </w:t>
      </w:r>
      <w:commentRangeStart w:id="69"/>
      <w:r w:rsidR="00286F50" w:rsidRPr="00517449">
        <w:rPr>
          <w:rFonts w:ascii="Times New Roman" w:hAnsi="Times New Roman" w:cs="Times New Roman"/>
          <w:sz w:val="24"/>
          <w:szCs w:val="24"/>
        </w:rPr>
        <w:t>XXX</w:t>
      </w:r>
      <w:commentRangeEnd w:id="69"/>
      <w:r w:rsidR="00286F50" w:rsidRPr="00517449">
        <w:rPr>
          <w:rStyle w:val="CommentReference"/>
          <w:rFonts w:ascii="Times New Roman" w:hAnsi="Times New Roman" w:cs="Times New Roman"/>
          <w:sz w:val="24"/>
          <w:szCs w:val="24"/>
        </w:rPr>
        <w:commentReference w:id="69"/>
      </w:r>
      <w:r w:rsidR="00286F50" w:rsidRPr="00517449">
        <w:rPr>
          <w:rFonts w:ascii="Times New Roman" w:hAnsi="Times New Roman" w:cs="Times New Roman"/>
          <w:sz w:val="24"/>
          <w:szCs w:val="24"/>
        </w:rPr>
        <w:t>. One fungal plug was added to each flask. Flasks were incubated at 19</w:t>
      </w:r>
      <w:ins w:id="70" w:author="Catherine A Gehring" w:date="2024-10-23T07:01:00Z">
        <w:r w:rsidR="00CA22DD">
          <w:rPr>
            <w:rFonts w:ascii="Times New Roman" w:hAnsi="Times New Roman" w:cs="Times New Roman"/>
            <w:sz w:val="24"/>
            <w:szCs w:val="24"/>
          </w:rPr>
          <w:t xml:space="preserve"> </w:t>
        </w:r>
      </w:ins>
      <w:ins w:id="71" w:author="Catherine A Gehring" w:date="2024-10-23T07:04:00Z">
        <w:r w:rsidR="00CA22DD">
          <w:rPr>
            <w:rFonts w:ascii="Times New Roman" w:hAnsi="Times New Roman" w:cs="Times New Roman"/>
            <w:sz w:val="24"/>
            <w:szCs w:val="24"/>
          </w:rPr>
          <w:t>º</w:t>
        </w:r>
      </w:ins>
      <w:r w:rsidR="00286F50" w:rsidRPr="00517449">
        <w:rPr>
          <w:rFonts w:ascii="Times New Roman" w:hAnsi="Times New Roman" w:cs="Times New Roman"/>
          <w:sz w:val="24"/>
          <w:szCs w:val="24"/>
        </w:rPr>
        <w:t xml:space="preserve">C shaking at 80 RPM for 7 days. </w:t>
      </w:r>
      <w:r w:rsidR="007A1B63" w:rsidRPr="00517449">
        <w:rPr>
          <w:rFonts w:ascii="Times New Roman" w:hAnsi="Times New Roman" w:cs="Times New Roman"/>
          <w:sz w:val="24"/>
          <w:szCs w:val="24"/>
        </w:rPr>
        <w:t xml:space="preserve">Filter papers were labeled and their individual weights </w:t>
      </w:r>
      <w:del w:id="72" w:author="Catherine A Gehring" w:date="2024-10-23T07:04:00Z">
        <w:r w:rsidR="007A1B63" w:rsidRPr="00517449" w:rsidDel="00CA22DD">
          <w:rPr>
            <w:rFonts w:ascii="Times New Roman" w:hAnsi="Times New Roman" w:cs="Times New Roman"/>
            <w:sz w:val="24"/>
            <w:szCs w:val="24"/>
          </w:rPr>
          <w:delText xml:space="preserve">were </w:delText>
        </w:r>
      </w:del>
      <w:r w:rsidR="007A1B63" w:rsidRPr="00517449">
        <w:rPr>
          <w:rFonts w:ascii="Times New Roman" w:hAnsi="Times New Roman" w:cs="Times New Roman"/>
          <w:sz w:val="24"/>
          <w:szCs w:val="24"/>
        </w:rPr>
        <w:t xml:space="preserve">recorded. </w:t>
      </w:r>
      <w:r w:rsidR="00FC6EC8" w:rsidRPr="00517449">
        <w:rPr>
          <w:rFonts w:ascii="Times New Roman" w:hAnsi="Times New Roman" w:cs="Times New Roman"/>
          <w:sz w:val="24"/>
          <w:szCs w:val="24"/>
        </w:rPr>
        <w:t xml:space="preserve">After </w:t>
      </w:r>
      <w:del w:id="73" w:author="Catherine A Gehring" w:date="2024-10-23T07:04:00Z">
        <w:r w:rsidR="00FC6EC8" w:rsidRPr="00517449" w:rsidDel="00CA22DD">
          <w:rPr>
            <w:rFonts w:ascii="Times New Roman" w:hAnsi="Times New Roman" w:cs="Times New Roman"/>
            <w:sz w:val="24"/>
            <w:szCs w:val="24"/>
          </w:rPr>
          <w:delText xml:space="preserve">the </w:delText>
        </w:r>
      </w:del>
      <w:r w:rsidR="00FC6EC8" w:rsidRPr="00517449">
        <w:rPr>
          <w:rFonts w:ascii="Times New Roman" w:hAnsi="Times New Roman" w:cs="Times New Roman"/>
          <w:sz w:val="24"/>
          <w:szCs w:val="24"/>
        </w:rPr>
        <w:t>7 days of incubation, t</w:t>
      </w:r>
      <w:r w:rsidR="007A1B63" w:rsidRPr="00517449">
        <w:rPr>
          <w:rFonts w:ascii="Times New Roman" w:hAnsi="Times New Roman" w:cs="Times New Roman"/>
          <w:sz w:val="24"/>
          <w:szCs w:val="24"/>
        </w:rPr>
        <w:t xml:space="preserve">he contents of each flask were </w:t>
      </w:r>
      <w:del w:id="74" w:author="Catherine A Gehring" w:date="2024-10-23T07:04:00Z">
        <w:r w:rsidR="007A1B63" w:rsidRPr="00517449" w:rsidDel="00CA22DD">
          <w:rPr>
            <w:rFonts w:ascii="Times New Roman" w:hAnsi="Times New Roman" w:cs="Times New Roman"/>
            <w:sz w:val="24"/>
            <w:szCs w:val="24"/>
          </w:rPr>
          <w:delText xml:space="preserve">filtered </w:delText>
        </w:r>
      </w:del>
      <w:ins w:id="75" w:author="Catherine A Gehring" w:date="2024-10-23T07:04:00Z">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ins>
      <w:r w:rsidR="007A1B63" w:rsidRPr="00517449">
        <w:rPr>
          <w:rFonts w:ascii="Times New Roman" w:hAnsi="Times New Roman" w:cs="Times New Roman"/>
          <w:sz w:val="24"/>
          <w:szCs w:val="24"/>
        </w:rPr>
        <w:t xml:space="preserve">through the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del w:id="76" w:author="Catherine A Gehring" w:date="2024-10-23T07:05:00Z">
        <w:r w:rsidR="007A1B63" w:rsidRPr="00517449" w:rsidDel="00CA22DD">
          <w:rPr>
            <w:rFonts w:ascii="Times New Roman" w:hAnsi="Times New Roman" w:cs="Times New Roman"/>
            <w:sz w:val="24"/>
            <w:szCs w:val="24"/>
          </w:rPr>
          <w:delText xml:space="preserve">filtered </w:delText>
        </w:r>
      </w:del>
      <w:ins w:id="77" w:author="Catherine A Gehring" w:date="2024-10-23T07:05:00Z">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ins>
      <w:r w:rsidR="007A1B63" w:rsidRPr="00517449">
        <w:rPr>
          <w:rFonts w:ascii="Times New Roman" w:hAnsi="Times New Roman" w:cs="Times New Roman"/>
          <w:sz w:val="24"/>
          <w:szCs w:val="24"/>
        </w:rPr>
        <w:t>through the same filter papers until the visible contents of all flasks were cleared. Once filtering was complete, we placed 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w:t>
      </w:r>
      <w:r w:rsidR="007A1B63" w:rsidRPr="00517449">
        <w:rPr>
          <w:rFonts w:ascii="Times New Roman" w:hAnsi="Times New Roman" w:cs="Times New Roman"/>
          <w:sz w:val="24"/>
          <w:szCs w:val="24"/>
        </w:rPr>
        <w:lastRenderedPageBreak/>
        <w:t xml:space="preserve">59.2 </w:t>
      </w:r>
      <w:ins w:id="78" w:author="Catherine A Gehring" w:date="2024-10-23T07:05:00Z">
        <w:r w:rsidR="00CA22DD">
          <w:rPr>
            <w:rFonts w:ascii="Times New Roman" w:hAnsi="Times New Roman" w:cs="Times New Roman"/>
            <w:sz w:val="24"/>
            <w:szCs w:val="24"/>
          </w:rPr>
          <w:t>º</w:t>
        </w:r>
      </w:ins>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01F6E05F" w14:textId="20396A47" w:rsidR="000137D2"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Reagents</w:t>
      </w:r>
    </w:p>
    <w:p w14:paraId="7F66B6D9" w14:textId="2FF11296" w:rsidR="00FC68EB" w:rsidRPr="009C1683" w:rsidRDefault="00FC68EB" w:rsidP="00732D6D">
      <w:pPr>
        <w:rPr>
          <w:rFonts w:ascii="Times New Roman" w:hAnsi="Times New Roman" w:cs="Times New Roman"/>
          <w:sz w:val="24"/>
          <w:szCs w:val="24"/>
        </w:rPr>
      </w:pPr>
      <w:r w:rsidRPr="00CA22DD">
        <w:rPr>
          <w:rFonts w:ascii="Times New Roman" w:hAnsi="Times New Roman" w:cs="Times New Roman"/>
          <w:i/>
          <w:iCs/>
          <w:sz w:val="24"/>
          <w:szCs w:val="24"/>
          <w:rPrChange w:id="79" w:author="Catherine A Gehring" w:date="2024-10-23T07:05:00Z">
            <w:rPr>
              <w:rFonts w:ascii="Times New Roman" w:hAnsi="Times New Roman" w:cs="Times New Roman"/>
              <w:sz w:val="24"/>
              <w:szCs w:val="24"/>
            </w:rPr>
          </w:rPrChange>
        </w:rPr>
        <w:t>Alternaria alternata</w:t>
      </w:r>
      <w:r w:rsidRPr="00517449">
        <w:rPr>
          <w:rFonts w:ascii="Times New Roman" w:hAnsi="Times New Roman" w:cs="Times New Roman"/>
          <w:sz w:val="24"/>
          <w:szCs w:val="24"/>
        </w:rPr>
        <w:t xml:space="preserve"> fungus (GenBank Accession Number SUB14593255 germinator_fung_10x_B_2_F12 PQ284877)</w:t>
      </w:r>
      <w:r w:rsidR="009C1683">
        <w:rPr>
          <w:rFonts w:ascii="Times New Roman" w:hAnsi="Times New Roman" w:cs="Times New Roman"/>
          <w:sz w:val="24"/>
          <w:szCs w:val="24"/>
        </w:rPr>
        <w:t xml:space="preserve">. Isolated from a </w:t>
      </w:r>
      <w:r w:rsidR="009C1683">
        <w:rPr>
          <w:rFonts w:ascii="Times New Roman" w:hAnsi="Times New Roman" w:cs="Times New Roman"/>
          <w:i/>
          <w:iCs/>
          <w:sz w:val="24"/>
          <w:szCs w:val="24"/>
        </w:rPr>
        <w:t xml:space="preserve">Sorghum bicolor </w:t>
      </w:r>
      <w:r w:rsidR="009C1683">
        <w:rPr>
          <w:rFonts w:ascii="Times New Roman" w:hAnsi="Times New Roman" w:cs="Times New Roman"/>
          <w:sz w:val="24"/>
          <w:szCs w:val="24"/>
        </w:rPr>
        <w:t>seed by Dr. Ron Deckert in Dr. Catherine Gehring’s laboratory at Northern Arizona University.</w:t>
      </w:r>
    </w:p>
    <w:p w14:paraId="2FBC03F8" w14:textId="77777777" w:rsidR="007A1B63" w:rsidRPr="007A1B63" w:rsidRDefault="007A1B63" w:rsidP="007A1B63">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r w:rsidRPr="007A1B63">
        <w:rPr>
          <w:rFonts w:ascii="Times New Roman" w:hAnsi="Times New Roman" w:cs="Times New Roman"/>
          <w:sz w:val="24"/>
          <w:szCs w:val="24"/>
        </w:rPr>
        <w:t xml:space="preserve"> Edinburgh minimal media, Nitrogen free Catalog #MBS652833</w:t>
      </w:r>
    </w:p>
    <w:p w14:paraId="5AF10E5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p w14:paraId="6CC02A3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Fisher Scientific Urea U-15</w:t>
      </w:r>
    </w:p>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7CDA0130"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 xml:space="preserve">The authors are grateful for the support of the </w:t>
      </w:r>
      <w:commentRangeStart w:id="80"/>
      <w:r w:rsidRPr="00517449">
        <w:rPr>
          <w:rStyle w:val="Strong"/>
          <w:rFonts w:ascii="Times New Roman" w:hAnsi="Times New Roman" w:cs="Times New Roman"/>
          <w:b w:val="0"/>
          <w:bCs w:val="0"/>
          <w:sz w:val="24"/>
          <w:szCs w:val="24"/>
        </w:rPr>
        <w:t>US</w:t>
      </w:r>
      <w:commentRangeEnd w:id="80"/>
      <w:r w:rsidRPr="00517449">
        <w:rPr>
          <w:rStyle w:val="CommentReference"/>
          <w:rFonts w:ascii="Times New Roman" w:hAnsi="Times New Roman" w:cs="Times New Roman"/>
          <w:sz w:val="24"/>
          <w:szCs w:val="24"/>
        </w:rPr>
        <w:commentReference w:id="80"/>
      </w:r>
      <w:r w:rsidRPr="00517449">
        <w:rPr>
          <w:rStyle w:val="Strong"/>
          <w:rFonts w:ascii="Times New Roman" w:hAnsi="Times New Roman" w:cs="Times New Roman"/>
          <w:b w:val="0"/>
          <w:bCs w:val="0"/>
          <w:sz w:val="24"/>
          <w:szCs w:val="24"/>
        </w:rPr>
        <w:t xml:space="preserve"> Department of Energy program in Systems Biology Research to Advance Sustainable Bioenergy Crop Development (DE-FOA-</w:t>
      </w:r>
      <w:proofErr w:type="gramStart"/>
      <w:r w:rsidRPr="00517449">
        <w:rPr>
          <w:rStyle w:val="Strong"/>
          <w:rFonts w:ascii="Times New Roman" w:hAnsi="Times New Roman" w:cs="Times New Roman"/>
          <w:b w:val="0"/>
          <w:bCs w:val="0"/>
          <w:sz w:val="24"/>
          <w:szCs w:val="24"/>
        </w:rPr>
        <w:t>0002214)(</w:t>
      </w:r>
      <w:commentRangeStart w:id="81"/>
      <w:proofErr w:type="gramEnd"/>
      <w:r w:rsidRPr="00517449">
        <w:rPr>
          <w:rStyle w:val="Strong"/>
          <w:rFonts w:ascii="Times New Roman" w:hAnsi="Times New Roman" w:cs="Times New Roman"/>
          <w:b w:val="0"/>
          <w:bCs w:val="0"/>
          <w:sz w:val="24"/>
          <w:szCs w:val="24"/>
        </w:rPr>
        <w:t>NCJ</w:t>
      </w:r>
      <w:commentRangeEnd w:id="81"/>
      <w:r w:rsidR="00CA22DD">
        <w:rPr>
          <w:rStyle w:val="CommentReference"/>
        </w:rPr>
        <w:commentReference w:id="81"/>
      </w:r>
      <w:r w:rsidRPr="00517449">
        <w:rPr>
          <w:rStyle w:val="Strong"/>
          <w:rFonts w:ascii="Times New Roman" w:hAnsi="Times New Roman" w:cs="Times New Roman"/>
          <w:b w:val="0"/>
          <w:bCs w:val="0"/>
          <w:sz w:val="24"/>
          <w:szCs w:val="24"/>
        </w:rPr>
        <w:t xml:space="preserve"> &amp; BMB), the Lucking Family Professorship (CAG &amp; BMB),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30D79106" w14:textId="77777777" w:rsidR="006D20AE" w:rsidRPr="00517449" w:rsidRDefault="00732D6D"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ADDIN ZOTERO_BIBL {"uncited":[],"omitted":[],"custom":[]} CSL_BIBLIOGRAPHY </w:instrText>
      </w:r>
      <w:r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6D20AE" w:rsidRPr="00517449">
        <w:rPr>
          <w:rFonts w:ascii="Times New Roman" w:hAnsi="Times New Roman" w:cs="Times New Roman"/>
          <w:i/>
          <w:iCs/>
          <w:sz w:val="24"/>
          <w:szCs w:val="24"/>
        </w:rPr>
        <w:t>Endophytes for a Growing World</w:t>
      </w:r>
      <w:r w:rsidR="006D20AE" w:rsidRPr="00517449">
        <w:rPr>
          <w:rFonts w:ascii="Times New Roman" w:hAnsi="Times New Roman" w:cs="Times New Roman"/>
          <w:sz w:val="24"/>
          <w:szCs w:val="24"/>
        </w:rPr>
        <w:t xml:space="preserve"> (1st ed., pp. 143–164). Cambridge University Press. https://www.cambridge.org/core/product/identifier/9781108607667%23CN-bp-7/type/book_part</w:t>
      </w:r>
    </w:p>
    <w:p w14:paraId="58E35FA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lastRenderedPageBreak/>
        <w:t xml:space="preserve">DeMers, M. (2022). Alternaria alternata as endophyte and pathogen. </w:t>
      </w:r>
      <w:r w:rsidRPr="00517449">
        <w:rPr>
          <w:rFonts w:ascii="Times New Roman" w:hAnsi="Times New Roman" w:cs="Times New Roman"/>
          <w:i/>
          <w:iCs/>
          <w:sz w:val="24"/>
          <w:szCs w:val="24"/>
        </w:rPr>
        <w:t>Microbiology</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168</w:t>
      </w:r>
      <w:r w:rsidRPr="00517449">
        <w:rPr>
          <w:rFonts w:ascii="Times New Roman" w:hAnsi="Times New Roman" w:cs="Times New Roman"/>
          <w:sz w:val="24"/>
          <w:szCs w:val="24"/>
        </w:rPr>
        <w:t>(3). https://doi.org/10.1099/mic.0.001153</w:t>
      </w:r>
    </w:p>
    <w:p w14:paraId="25DA8183"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Finlay, R. D., Frostegård, Å., &amp; Sonnerfeldt, A. ‐M. (1992). Utilization of organic and inorganic nitrogen sources by ectomycorrhizal fungi in pure culture and in symbiosis with </w:t>
      </w:r>
      <w:r w:rsidRPr="00517449">
        <w:rPr>
          <w:rFonts w:ascii="Times New Roman" w:hAnsi="Times New Roman" w:cs="Times New Roman"/>
          <w:i/>
          <w:iCs/>
          <w:sz w:val="24"/>
          <w:szCs w:val="24"/>
        </w:rPr>
        <w:t>Pinus contorta</w:t>
      </w:r>
      <w:r w:rsidRPr="00517449">
        <w:rPr>
          <w:rFonts w:ascii="Times New Roman" w:hAnsi="Times New Roman" w:cs="Times New Roman"/>
          <w:sz w:val="24"/>
          <w:szCs w:val="24"/>
        </w:rPr>
        <w:t xml:space="preserve"> Dougl. Ex Loud. </w:t>
      </w:r>
      <w:r w:rsidRPr="00517449">
        <w:rPr>
          <w:rFonts w:ascii="Times New Roman" w:hAnsi="Times New Roman" w:cs="Times New Roman"/>
          <w:i/>
          <w:iCs/>
          <w:sz w:val="24"/>
          <w:szCs w:val="24"/>
        </w:rPr>
        <w:t>New Phytologist</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120</w:t>
      </w:r>
      <w:r w:rsidRPr="00517449">
        <w:rPr>
          <w:rFonts w:ascii="Times New Roman" w:hAnsi="Times New Roman" w:cs="Times New Roman"/>
          <w:sz w:val="24"/>
          <w:szCs w:val="24"/>
        </w:rPr>
        <w:t>(1), 105–115. https://doi.org/10.1111/j.1469-8137.1992.tb01063.x</w:t>
      </w:r>
    </w:p>
    <w:p w14:paraId="4AA73643"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Hawkins, H.-J., Johansen, A., &amp; George, E. (2000). </w:t>
      </w:r>
      <w:r w:rsidRPr="00517449">
        <w:rPr>
          <w:rFonts w:ascii="Times New Roman" w:hAnsi="Times New Roman" w:cs="Times New Roman"/>
          <w:i/>
          <w:iCs/>
          <w:sz w:val="24"/>
          <w:szCs w:val="24"/>
        </w:rPr>
        <w:t>Uptake and transport of organic and inorganic nitrogen by arbuscular mycorrhizal fungi</w:t>
      </w:r>
      <w:r w:rsidRPr="00517449">
        <w:rPr>
          <w:rFonts w:ascii="Times New Roman" w:hAnsi="Times New Roman" w:cs="Times New Roman"/>
          <w:sz w:val="24"/>
          <w:szCs w:val="24"/>
        </w:rPr>
        <w:t>. https://doi.org/10.1023/a:1026500810385</w:t>
      </w:r>
    </w:p>
    <w:p w14:paraId="0BD9809C"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He, X.-H., Critchley, C., &amp; Bledsoe, C. (2003). Nitrogen Transfer Within and Between Plants Through Common Mycorrhizal Networks (CMNs). </w:t>
      </w:r>
      <w:r w:rsidRPr="00517449">
        <w:rPr>
          <w:rFonts w:ascii="Times New Roman" w:hAnsi="Times New Roman" w:cs="Times New Roman"/>
          <w:i/>
          <w:iCs/>
          <w:sz w:val="24"/>
          <w:szCs w:val="24"/>
        </w:rPr>
        <w:t>Critical Reviews in Plant Sciences</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22</w:t>
      </w:r>
      <w:r w:rsidRPr="00517449">
        <w:rPr>
          <w:rFonts w:ascii="Times New Roman" w:hAnsi="Times New Roman" w:cs="Times New Roman"/>
          <w:sz w:val="24"/>
          <w:szCs w:val="24"/>
        </w:rPr>
        <w:t>(6), 531–567. https://doi.org/10.1080/713608315</w:t>
      </w:r>
    </w:p>
    <w:p w14:paraId="3227931A"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Netherway, T., Bengtsson, J., Buegger, F., Fritscher, J., Oja, J., Pritsch, K., Hildebrand, F., Krab, E. J., &amp; Bahram, M. (2024). Pervasive associations between dark septate endophytic fungi with tree root and soil microbiomes across Europe. </w:t>
      </w:r>
      <w:r w:rsidRPr="00517449">
        <w:rPr>
          <w:rFonts w:ascii="Times New Roman" w:hAnsi="Times New Roman" w:cs="Times New Roman"/>
          <w:i/>
          <w:iCs/>
          <w:sz w:val="24"/>
          <w:szCs w:val="24"/>
        </w:rPr>
        <w:t>Nature Communications</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15</w:t>
      </w:r>
      <w:r w:rsidRPr="00517449">
        <w:rPr>
          <w:rFonts w:ascii="Times New Roman" w:hAnsi="Times New Roman" w:cs="Times New Roman"/>
          <w:sz w:val="24"/>
          <w:szCs w:val="24"/>
        </w:rPr>
        <w:t>(1), 159. https://doi.org/10.1038/s41467-023-44172-4</w:t>
      </w:r>
    </w:p>
    <w:p w14:paraId="3343094A"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Newsham, K. K. (2011). A meta‐analysis of plant responses to dark septate root endophytes. </w:t>
      </w:r>
      <w:r w:rsidRPr="00517449">
        <w:rPr>
          <w:rFonts w:ascii="Times New Roman" w:hAnsi="Times New Roman" w:cs="Times New Roman"/>
          <w:i/>
          <w:iCs/>
          <w:sz w:val="24"/>
          <w:szCs w:val="24"/>
        </w:rPr>
        <w:t>New Phytologist</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190</w:t>
      </w:r>
      <w:r w:rsidRPr="00517449">
        <w:rPr>
          <w:rFonts w:ascii="Times New Roman" w:hAnsi="Times New Roman" w:cs="Times New Roman"/>
          <w:sz w:val="24"/>
          <w:szCs w:val="24"/>
        </w:rPr>
        <w:t>(3), 783–793. https://doi.org/10.1111/j.1469-8137.2010.03611.x</w:t>
      </w:r>
    </w:p>
    <w:p w14:paraId="2DC8223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R Core Team. (2023). </w:t>
      </w:r>
      <w:r w:rsidRPr="00517449">
        <w:rPr>
          <w:rFonts w:ascii="Times New Roman" w:hAnsi="Times New Roman" w:cs="Times New Roman"/>
          <w:i/>
          <w:iCs/>
          <w:sz w:val="24"/>
          <w:szCs w:val="24"/>
        </w:rPr>
        <w:t>R: A Language and Environment for Statistical Computing</w:t>
      </w:r>
      <w:r w:rsidRPr="00517449">
        <w:rPr>
          <w:rFonts w:ascii="Times New Roman" w:hAnsi="Times New Roman" w:cs="Times New Roman"/>
          <w:sz w:val="24"/>
          <w:szCs w:val="24"/>
        </w:rPr>
        <w:t xml:space="preserve"> [Computer software]. R Foundation for Statistical Computing. https://www.R-project.org/</w:t>
      </w:r>
    </w:p>
    <w:p w14:paraId="71D66D80"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Schulz, B., &amp; Boyle, C. (2005). The endophytic continuum. </w:t>
      </w:r>
      <w:r w:rsidRPr="00517449">
        <w:rPr>
          <w:rFonts w:ascii="Times New Roman" w:hAnsi="Times New Roman" w:cs="Times New Roman"/>
          <w:i/>
          <w:iCs/>
          <w:sz w:val="24"/>
          <w:szCs w:val="24"/>
        </w:rPr>
        <w:t>Mycological Research</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109</w:t>
      </w:r>
      <w:r w:rsidRPr="00517449">
        <w:rPr>
          <w:rFonts w:ascii="Times New Roman" w:hAnsi="Times New Roman" w:cs="Times New Roman"/>
          <w:sz w:val="24"/>
          <w:szCs w:val="24"/>
        </w:rPr>
        <w:t>(6), 661–686. https://doi.org/10.1017/S095375620500273X</w:t>
      </w:r>
    </w:p>
    <w:p w14:paraId="4A33C48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lastRenderedPageBreak/>
        <w:t xml:space="preserve">Troncoso-Rojas, R., &amp; Tiznado-Hernández, M. E. (2014). Alternaria alternata (Black Rot, Black Spot). In </w:t>
      </w:r>
      <w:r w:rsidRPr="00517449">
        <w:rPr>
          <w:rFonts w:ascii="Times New Roman" w:hAnsi="Times New Roman" w:cs="Times New Roman"/>
          <w:i/>
          <w:iCs/>
          <w:sz w:val="24"/>
          <w:szCs w:val="24"/>
        </w:rPr>
        <w:t>Postharvest Decay</w:t>
      </w:r>
      <w:r w:rsidRPr="00517449">
        <w:rPr>
          <w:rFonts w:ascii="Times New Roman" w:hAnsi="Times New Roman" w:cs="Times New Roman"/>
          <w:sz w:val="24"/>
          <w:szCs w:val="24"/>
        </w:rPr>
        <w:t xml:space="preserve"> (pp. 147–187). Elsevier; DOI: 10.1016/B978-0-12-411552-1.00005-3. https://linkinghub.elsevier.com/retrieve/pii/B9780124115521000053</w:t>
      </w:r>
    </w:p>
    <w:p w14:paraId="3F085B92"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Upson, R., Read, D., &amp; Newsham, K. (2009). Nitrogen form influences the response of Deschampsia antarctica to dark septate root endophytes. </w:t>
      </w:r>
      <w:r w:rsidRPr="00517449">
        <w:rPr>
          <w:rFonts w:ascii="Times New Roman" w:hAnsi="Times New Roman" w:cs="Times New Roman"/>
          <w:i/>
          <w:iCs/>
          <w:sz w:val="24"/>
          <w:szCs w:val="24"/>
        </w:rPr>
        <w:t>MYCORRHIZA</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20</w:t>
      </w:r>
      <w:r w:rsidRPr="00517449">
        <w:rPr>
          <w:rFonts w:ascii="Times New Roman" w:hAnsi="Times New Roman" w:cs="Times New Roman"/>
          <w:sz w:val="24"/>
          <w:szCs w:val="24"/>
        </w:rPr>
        <w:t>(1), 1–11. https://doi.org/10.1007/s00572-009-0260-3</w:t>
      </w:r>
    </w:p>
    <w:p w14:paraId="51EA82C3" w14:textId="275CBF5C"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5F576EB"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p>
    <w:p w14:paraId="090374AE" w14:textId="426D798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ab/>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00530034">
        <w:rPr>
          <w:rFonts w:ascii="Times New Roman" w:hAnsi="Times New Roman" w:cs="Times New Roman"/>
          <w:sz w:val="24"/>
          <w:szCs w:val="24"/>
        </w:rPr>
        <w:t xml:space="preserve"> </w:t>
      </w:r>
      <w:proofErr w:type="spellStart"/>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Ammonium</w:t>
      </w:r>
      <w:proofErr w:type="spellEnd"/>
      <w:r w:rsidR="00530034">
        <w:rPr>
          <w:rFonts w:ascii="Times New Roman" w:hAnsi="Times New Roman" w:cs="Times New Roman"/>
          <w:sz w:val="24"/>
          <w:szCs w:val="24"/>
          <w:vertAlign w:val="subscript"/>
        </w:rPr>
        <w:t xml:space="preserve"> Sulfate</w:t>
      </w:r>
      <w:r w:rsidR="00530034" w:rsidRPr="00512B61">
        <w:rPr>
          <w:rFonts w:ascii="Times New Roman" w:hAnsi="Times New Roman" w:cs="Times New Roman"/>
          <w:sz w:val="24"/>
          <w:szCs w:val="24"/>
        </w:rPr>
        <w:t xml:space="preserve"> = 0.0525975</w:t>
      </w:r>
      <w:r w:rsidR="00530034">
        <w:rPr>
          <w:rFonts w:ascii="Times New Roman" w:hAnsi="Times New Roman" w:cs="Times New Roman"/>
          <w:sz w:val="24"/>
          <w:szCs w:val="24"/>
        </w:rPr>
        <w:t xml:space="preserve">; </w:t>
      </w:r>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Urea</w:t>
      </w:r>
      <w:r w:rsidR="00530034" w:rsidRPr="00512B61">
        <w:rPr>
          <w:rFonts w:ascii="Times New Roman" w:hAnsi="Times New Roman" w:cs="Times New Roman"/>
          <w:sz w:val="24"/>
          <w:szCs w:val="24"/>
        </w:rPr>
        <w:t xml:space="preserve"> = 0.0099475; </w:t>
      </w:r>
      <w:proofErr w:type="gramStart"/>
      <w:r w:rsidR="00530034" w:rsidRPr="00512B61">
        <w:rPr>
          <w:rFonts w:ascii="Times New Roman" w:hAnsi="Times New Roman" w:cs="Times New Roman"/>
          <w:sz w:val="24"/>
          <w:szCs w:val="24"/>
        </w:rPr>
        <w:t>t(</w:t>
      </w:r>
      <w:proofErr w:type="gramEnd"/>
      <w:r w:rsidR="00530034" w:rsidRPr="00512B61">
        <w:rPr>
          <w:rFonts w:ascii="Times New Roman" w:hAnsi="Times New Roman" w:cs="Times New Roman"/>
          <w:sz w:val="24"/>
          <w:szCs w:val="24"/>
        </w:rPr>
        <w: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67BFDB9"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proofErr w:type="spellStart"/>
      <w:proofErr w:type="gramStart"/>
      <w:r w:rsidRPr="00517449">
        <w:rPr>
          <w:rFonts w:ascii="Times New Roman" w:hAnsi="Times New Roman" w:cs="Times New Roman"/>
          <w:sz w:val="24"/>
          <w:szCs w:val="24"/>
        </w:rPr>
        <w:t>availabailirty:L</w:t>
      </w:r>
      <w:proofErr w:type="spellEnd"/>
      <w:proofErr w:type="gramEnd"/>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All code and data are available freel</w:t>
      </w:r>
      <w:commentRangeStart w:id="82"/>
      <w:r w:rsidRPr="00517449">
        <w:rPr>
          <w:rFonts w:ascii="Times New Roman" w:hAnsi="Times New Roman" w:cs="Times New Roman"/>
          <w:sz w:val="24"/>
          <w:szCs w:val="24"/>
        </w:rPr>
        <w:t xml:space="preserve">y at </w:t>
      </w:r>
      <w:hyperlink r:id="rId11"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commentRangeEnd w:id="82"/>
      <w:r w:rsidR="00517449" w:rsidRPr="00517449">
        <w:rPr>
          <w:rStyle w:val="CommentReference"/>
          <w:rFonts w:ascii="Times New Roman" w:hAnsi="Times New Roman" w:cs="Times New Roman"/>
          <w:sz w:val="24"/>
          <w:szCs w:val="24"/>
        </w:rPr>
        <w:commentReference w:id="82"/>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atrice Bock" w:date="2024-10-22T09:26:00Z" w:initials="BB">
    <w:p w14:paraId="2A0C6633" w14:textId="77777777" w:rsidR="00517449" w:rsidRDefault="00517449" w:rsidP="00517449">
      <w:pPr>
        <w:pStyle w:val="CommentText"/>
      </w:pPr>
      <w:r>
        <w:rPr>
          <w:rStyle w:val="CommentReference"/>
        </w:rPr>
        <w:annotationRef/>
      </w:r>
      <w:r>
        <w:t>This title could use some help</w:t>
      </w:r>
    </w:p>
  </w:comment>
  <w:comment w:id="6" w:author="Catherine A Gehring" w:date="2024-10-22T18:03:00Z" w:initials="MOU">
    <w:p w14:paraId="2F9C58E3" w14:textId="77777777" w:rsidR="00CA22DD" w:rsidRDefault="00CA22DD" w:rsidP="00EF4B8A">
      <w:r>
        <w:rPr>
          <w:rStyle w:val="CommentReference"/>
        </w:rPr>
        <w:annotationRef/>
      </w:r>
      <w:r>
        <w:rPr>
          <w:color w:val="000000"/>
          <w:sz w:val="20"/>
          <w:szCs w:val="20"/>
        </w:rPr>
        <w:t>I don’t think spot diseases will be clear and I think it causes other rots as well. Maybe just cause disease in agriculturally important plants (I think crops implies agriculture?).</w:t>
      </w:r>
    </w:p>
  </w:comment>
  <w:comment w:id="23" w:author="Catherine A Gehring" w:date="2024-10-22T18:07:00Z" w:initials="MOU">
    <w:p w14:paraId="113A3B36" w14:textId="77777777" w:rsidR="00CA22DD" w:rsidRDefault="00CA22DD" w:rsidP="006908D1">
      <w:r>
        <w:rPr>
          <w:rStyle w:val="CommentReference"/>
        </w:rPr>
        <w:annotationRef/>
      </w:r>
      <w:r>
        <w:rPr>
          <w:color w:val="000000"/>
          <w:sz w:val="20"/>
          <w:szCs w:val="20"/>
        </w:rPr>
        <w:t>What are these values?</w:t>
      </w:r>
    </w:p>
  </w:comment>
  <w:comment w:id="40" w:author="Catherine A Gehring" w:date="2024-10-22T18:10:00Z" w:initials="MOU">
    <w:p w14:paraId="1D87DAAF" w14:textId="77777777" w:rsidR="00CA22DD" w:rsidRDefault="00CA22DD" w:rsidP="009575DB">
      <w:r>
        <w:rPr>
          <w:rStyle w:val="CommentReference"/>
        </w:rPr>
        <w:annotationRef/>
      </w:r>
      <w:r>
        <w:rPr>
          <w:color w:val="000000"/>
          <w:sz w:val="20"/>
          <w:szCs w:val="20"/>
        </w:rPr>
        <w:t>Usually not allowed to start a sentence with an abbreviation though that might have changed</w:t>
      </w:r>
    </w:p>
  </w:comment>
  <w:comment w:id="49" w:author="Catherine A Gehring" w:date="2024-10-22T18:13:00Z" w:initials="MOU">
    <w:p w14:paraId="3476D888" w14:textId="77777777" w:rsidR="00CA22DD" w:rsidRDefault="00CA22DD" w:rsidP="00F405D0">
      <w:r>
        <w:rPr>
          <w:rStyle w:val="CommentReference"/>
        </w:rPr>
        <w:annotationRef/>
      </w:r>
      <w:r>
        <w:rPr>
          <w:color w:val="000000"/>
          <w:sz w:val="20"/>
          <w:szCs w:val="20"/>
        </w:rPr>
        <w:t>I suggest that you add something here about increasing access to soil resources so that it relates to nitrogen. I made a similar suggestion for the abstract.</w:t>
      </w:r>
    </w:p>
  </w:comment>
  <w:comment w:id="64" w:author="Catherine A Gehring" w:date="2024-10-22T18:15:00Z" w:initials="MOU">
    <w:p w14:paraId="5030A4E9" w14:textId="77777777" w:rsidR="00CA22DD" w:rsidRDefault="00CA22DD" w:rsidP="0087108E">
      <w:r>
        <w:rPr>
          <w:rStyle w:val="CommentReference"/>
        </w:rPr>
        <w:annotationRef/>
      </w:r>
      <w:r>
        <w:rPr>
          <w:color w:val="000000"/>
          <w:sz w:val="20"/>
          <w:szCs w:val="20"/>
        </w:rPr>
        <w:t>I would link to agriculture and soil resources here in addition to emphasizing experimental utility</w:t>
      </w:r>
    </w:p>
  </w:comment>
  <w:comment w:id="65" w:author="Catherine A Gehring" w:date="2024-10-22T18:17:00Z" w:initials="MOU">
    <w:p w14:paraId="61ABFE48" w14:textId="77777777" w:rsidR="00CA22DD" w:rsidRDefault="00CA22DD" w:rsidP="00A043FA">
      <w:r>
        <w:rPr>
          <w:rStyle w:val="CommentReference"/>
        </w:rPr>
        <w:annotationRef/>
      </w:r>
      <w:r>
        <w:rPr>
          <w:color w:val="000000"/>
          <w:sz w:val="20"/>
          <w:szCs w:val="20"/>
        </w:rPr>
        <w:t>I would use the literature here instead as we are not sure what the plant provides to DSE as there is no exchange structure and not much research on transport yet. However, there is research indicating that DSE are important in N uptake.</w:t>
      </w:r>
    </w:p>
  </w:comment>
  <w:comment w:id="66" w:author="Beatrice Bock" w:date="2024-10-21T12:06:00Z" w:initials="BB">
    <w:p w14:paraId="19C42709" w14:textId="5477E9FB" w:rsidR="00961545" w:rsidRDefault="00961545" w:rsidP="00961545">
      <w:pPr>
        <w:pStyle w:val="CommentText"/>
      </w:pPr>
      <w:r>
        <w:rPr>
          <w:rStyle w:val="CommentReference"/>
        </w:rPr>
        <w:annotationRef/>
      </w:r>
      <w:r>
        <w:t>Insert methods here</w:t>
      </w:r>
    </w:p>
  </w:comment>
  <w:comment w:id="67" w:author="Beatrice Bock" w:date="2024-10-21T12:41:00Z" w:initials="BB">
    <w:p w14:paraId="3FCF8855" w14:textId="77777777" w:rsidR="007B07AE" w:rsidRDefault="007B07AE" w:rsidP="007B07AE">
      <w:pPr>
        <w:pStyle w:val="CommentText"/>
      </w:pPr>
      <w:r>
        <w:rPr>
          <w:rStyle w:val="CommentReference"/>
        </w:rPr>
        <w:annotationRef/>
      </w:r>
      <w:r>
        <w:t>Lexie: if you just want to copy/paste what you already have in your lab notebook, I can condense it into this formatting</w:t>
      </w:r>
    </w:p>
  </w:comment>
  <w:comment w:id="68" w:author="Beatrice Bock" w:date="2024-10-22T09:09:00Z" w:initials="BB">
    <w:p w14:paraId="354E884F" w14:textId="77777777" w:rsidR="00286F50" w:rsidRDefault="00286F50" w:rsidP="00286F50">
      <w:pPr>
        <w:pStyle w:val="CommentText"/>
      </w:pPr>
      <w:r>
        <w:rPr>
          <w:rStyle w:val="CommentReference"/>
        </w:rPr>
        <w:annotationRef/>
      </w:r>
      <w:r>
        <w:t>Add cork borer diameter</w:t>
      </w:r>
    </w:p>
  </w:comment>
  <w:comment w:id="69" w:author="Beatrice Bock" w:date="2024-10-22T09:11:00Z" w:initials="BB">
    <w:p w14:paraId="2779F24C" w14:textId="77777777" w:rsidR="00286F50" w:rsidRDefault="00286F50" w:rsidP="00286F50">
      <w:pPr>
        <w:pStyle w:val="CommentText"/>
      </w:pPr>
      <w:r>
        <w:rPr>
          <w:rStyle w:val="CommentReference"/>
        </w:rPr>
        <w:annotationRef/>
      </w:r>
      <w:r>
        <w:t>Add dry weights</w:t>
      </w:r>
    </w:p>
  </w:comment>
  <w:comment w:id="80" w:author="Beatrice Bock" w:date="2024-10-21T12:09:00Z" w:initials="BB">
    <w:p w14:paraId="59F48E1B" w14:textId="4F241AA3" w:rsidR="002144F3" w:rsidRDefault="002144F3" w:rsidP="002144F3">
      <w:pPr>
        <w:pStyle w:val="CommentText"/>
      </w:pPr>
      <w:r>
        <w:rPr>
          <w:rStyle w:val="CommentReference"/>
        </w:rPr>
        <w:annotationRef/>
      </w:r>
      <w:r>
        <w:t>Kitty: can you add the macrosystems grant here? I feel like it applies</w:t>
      </w:r>
    </w:p>
  </w:comment>
  <w:comment w:id="81" w:author="Catherine A Gehring" w:date="2024-10-23T07:07:00Z" w:initials="MOU">
    <w:p w14:paraId="7DA08297" w14:textId="77777777" w:rsidR="00CA22DD" w:rsidRDefault="00CA22DD" w:rsidP="00512754">
      <w:r>
        <w:rPr>
          <w:rStyle w:val="CommentReference"/>
        </w:rPr>
        <w:annotationRef/>
      </w:r>
      <w:r>
        <w:rPr>
          <w:color w:val="000000"/>
          <w:sz w:val="20"/>
          <w:szCs w:val="20"/>
        </w:rPr>
        <w:t>These initials won’t make sense. You can say to Nancy Johnson instead.</w:t>
      </w:r>
    </w:p>
  </w:comment>
  <w:comment w:id="82" w:author="Beatrice Bock" w:date="2024-10-22T09:25:00Z" w:initials="BB">
    <w:p w14:paraId="6A59BC8A" w14:textId="7FB90BC5" w:rsidR="00517449" w:rsidRDefault="00517449" w:rsidP="00517449">
      <w:pPr>
        <w:pStyle w:val="CommentText"/>
      </w:pPr>
      <w:r>
        <w:rPr>
          <w:rStyle w:val="CommentReference"/>
        </w:rPr>
        <w:annotationRef/>
      </w:r>
      <w:r>
        <w:t>I can add the data to Zenodo if we want and get a DOI for it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0C6633" w15:done="0"/>
  <w15:commentEx w15:paraId="2F9C58E3" w15:done="0"/>
  <w15:commentEx w15:paraId="113A3B36" w15:done="0"/>
  <w15:commentEx w15:paraId="1D87DAAF" w15:done="0"/>
  <w15:commentEx w15:paraId="3476D888" w15:done="0"/>
  <w15:commentEx w15:paraId="5030A4E9" w15:done="0"/>
  <w15:commentEx w15:paraId="61ABFE48" w15:done="0"/>
  <w15:commentEx w15:paraId="19C42709" w15:done="1"/>
  <w15:commentEx w15:paraId="3FCF8855" w15:paraIdParent="19C42709" w15:done="1"/>
  <w15:commentEx w15:paraId="354E884F" w15:done="0"/>
  <w15:commentEx w15:paraId="2779F24C" w15:done="0"/>
  <w15:commentEx w15:paraId="59F48E1B" w15:done="0"/>
  <w15:commentEx w15:paraId="7DA08297" w15:done="0"/>
  <w15:commentEx w15:paraId="6A59B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B497BA1" w16cex:dateUtc="2024-10-22T16:26:00Z"/>
  <w16cex:commentExtensible w16cex:durableId="2AC26770" w16cex:dateUtc="2024-10-23T01:03:00Z"/>
  <w16cex:commentExtensible w16cex:durableId="2AC26851" w16cex:dateUtc="2024-10-23T01:07:00Z"/>
  <w16cex:commentExtensible w16cex:durableId="2AC2691F" w16cex:dateUtc="2024-10-23T01:10:00Z"/>
  <w16cex:commentExtensible w16cex:durableId="2AC269DC" w16cex:dateUtc="2024-10-23T01:13:00Z"/>
  <w16cex:commentExtensible w16cex:durableId="2AC26A32" w16cex:dateUtc="2024-10-23T01:15:00Z"/>
  <w16cex:commentExtensible w16cex:durableId="2AC26AA4" w16cex:dateUtc="2024-10-23T01:17:00Z"/>
  <w16cex:commentExtensible w16cex:durableId="3BD3EBB0" w16cex:dateUtc="2024-10-21T19:06:00Z"/>
  <w16cex:commentExtensible w16cex:durableId="7EAC39B1" w16cex:dateUtc="2024-10-21T19:41:00Z"/>
  <w16cex:commentExtensible w16cex:durableId="6A4B3BE7" w16cex:dateUtc="2024-10-22T16:09:00Z"/>
  <w16cex:commentExtensible w16cex:durableId="79729069" w16cex:dateUtc="2024-10-22T16:11:00Z"/>
  <w16cex:commentExtensible w16cex:durableId="45D2D320" w16cex:dateUtc="2024-10-21T19:09:00Z"/>
  <w16cex:commentExtensible w16cex:durableId="2AC31F14" w16cex:dateUtc="2024-10-23T14:07:00Z"/>
  <w16cex:commentExtensible w16cex:durableId="67374A62" w16cex:dateUtc="2024-10-2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C6633" w16cid:durableId="3B497BA1"/>
  <w16cid:commentId w16cid:paraId="2F9C58E3" w16cid:durableId="2AC26770"/>
  <w16cid:commentId w16cid:paraId="113A3B36" w16cid:durableId="2AC26851"/>
  <w16cid:commentId w16cid:paraId="1D87DAAF" w16cid:durableId="2AC2691F"/>
  <w16cid:commentId w16cid:paraId="3476D888" w16cid:durableId="2AC269DC"/>
  <w16cid:commentId w16cid:paraId="5030A4E9" w16cid:durableId="2AC26A32"/>
  <w16cid:commentId w16cid:paraId="61ABFE48" w16cid:durableId="2AC26AA4"/>
  <w16cid:commentId w16cid:paraId="19C42709" w16cid:durableId="3BD3EBB0"/>
  <w16cid:commentId w16cid:paraId="3FCF8855" w16cid:durableId="7EAC39B1"/>
  <w16cid:commentId w16cid:paraId="354E884F" w16cid:durableId="6A4B3BE7"/>
  <w16cid:commentId w16cid:paraId="2779F24C" w16cid:durableId="79729069"/>
  <w16cid:commentId w16cid:paraId="59F48E1B" w16cid:durableId="45D2D320"/>
  <w16cid:commentId w16cid:paraId="7DA08297" w16cid:durableId="2AC31F14"/>
  <w16cid:commentId w16cid:paraId="6A59BC8A" w16cid:durableId="67374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rice Bock">
    <w15:presenceInfo w15:providerId="None" w15:userId="Beatrice Bock"/>
  </w15:person>
  <w15:person w15:author="Catherine A Gehring">
    <w15:presenceInfo w15:providerId="AD" w15:userId="S::Catherine.Gehring@nau.edu::f94c289c-fb91-4c6b-be26-e22b57696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B717F"/>
    <w:rsid w:val="002144F3"/>
    <w:rsid w:val="00286F50"/>
    <w:rsid w:val="00342501"/>
    <w:rsid w:val="00427DFC"/>
    <w:rsid w:val="00430CC9"/>
    <w:rsid w:val="005032FD"/>
    <w:rsid w:val="00512B61"/>
    <w:rsid w:val="00517449"/>
    <w:rsid w:val="005271A4"/>
    <w:rsid w:val="00530034"/>
    <w:rsid w:val="00533664"/>
    <w:rsid w:val="005429C8"/>
    <w:rsid w:val="005921AD"/>
    <w:rsid w:val="005B2E06"/>
    <w:rsid w:val="005F39D9"/>
    <w:rsid w:val="00635298"/>
    <w:rsid w:val="006D20AE"/>
    <w:rsid w:val="00720858"/>
    <w:rsid w:val="00732D6D"/>
    <w:rsid w:val="00735F5F"/>
    <w:rsid w:val="00746C4C"/>
    <w:rsid w:val="007A1B63"/>
    <w:rsid w:val="007B07AE"/>
    <w:rsid w:val="008105CC"/>
    <w:rsid w:val="008C2225"/>
    <w:rsid w:val="00924AC6"/>
    <w:rsid w:val="00961545"/>
    <w:rsid w:val="009C1683"/>
    <w:rsid w:val="00A0334C"/>
    <w:rsid w:val="00A23561"/>
    <w:rsid w:val="00B23DE6"/>
    <w:rsid w:val="00B66739"/>
    <w:rsid w:val="00BC14A9"/>
    <w:rsid w:val="00BD4E33"/>
    <w:rsid w:val="00C57482"/>
    <w:rsid w:val="00CA22DD"/>
    <w:rsid w:val="00CB0B18"/>
    <w:rsid w:val="00CE196E"/>
    <w:rsid w:val="00D11BE8"/>
    <w:rsid w:val="00D17885"/>
    <w:rsid w:val="00D406AF"/>
    <w:rsid w:val="00E03AC3"/>
    <w:rsid w:val="00E04C21"/>
    <w:rsid w:val="00F23182"/>
    <w:rsid w:val="00F3150A"/>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eabock/Org_vs_Inorg_N" TargetMode="Externa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mb646@n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4450</Words>
  <Characters>26661</Characters>
  <Application>Microsoft Office Word</Application>
  <DocSecurity>0</DocSecurity>
  <Lines>397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Catherine A Gehring</cp:lastModifiedBy>
  <cp:revision>3</cp:revision>
  <dcterms:created xsi:type="dcterms:W3CDTF">2024-10-23T00:57:00Z</dcterms:created>
  <dcterms:modified xsi:type="dcterms:W3CDTF">2024-10-23T14:10:00Z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