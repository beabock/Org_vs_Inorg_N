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B15EC5" w14:textId="27887402" w:rsidR="00C143D7" w:rsidRPr="00C143D7" w:rsidRDefault="002144F3">
      <w:pPr>
        <w:rPr>
          <w:rFonts w:ascii="Times New Roman" w:hAnsi="Times New Roman" w:cs="Times New Roman"/>
          <w:sz w:val="24"/>
          <w:szCs w:val="24"/>
        </w:rPr>
      </w:pPr>
      <w:r w:rsidRPr="00517449">
        <w:rPr>
          <w:rFonts w:ascii="Times New Roman" w:hAnsi="Times New Roman" w:cs="Times New Roman"/>
          <w:b/>
          <w:bCs/>
          <w:sz w:val="24"/>
          <w:szCs w:val="24"/>
        </w:rPr>
        <w:t>Title</w:t>
      </w:r>
      <w:r w:rsidRPr="00517449">
        <w:rPr>
          <w:rFonts w:ascii="Times New Roman" w:hAnsi="Times New Roman" w:cs="Times New Roman"/>
          <w:sz w:val="24"/>
          <w:szCs w:val="24"/>
        </w:rPr>
        <w:t>:</w:t>
      </w:r>
      <w:r w:rsidR="00C143D7" w:rsidRPr="00517449">
        <w:rPr>
          <w:rFonts w:ascii="Times New Roman" w:hAnsi="Times New Roman" w:cs="Times New Roman"/>
          <w:sz w:val="24"/>
          <w:szCs w:val="24"/>
        </w:rPr>
        <w:t xml:space="preserve"> </w:t>
      </w:r>
      <w:r w:rsidR="00C143D7">
        <w:rPr>
          <w:rFonts w:ascii="Times New Roman" w:hAnsi="Times New Roman" w:cs="Times New Roman"/>
          <w:sz w:val="24"/>
          <w:szCs w:val="24"/>
        </w:rPr>
        <w:t xml:space="preserve">Better utilization of inorganic nitrogen compared to organic nitrogen by a plant symbiotic fungal isolate of </w:t>
      </w:r>
      <w:r w:rsidR="00C143D7">
        <w:rPr>
          <w:rFonts w:ascii="Times New Roman" w:hAnsi="Times New Roman" w:cs="Times New Roman"/>
          <w:i/>
          <w:iCs/>
          <w:sz w:val="24"/>
          <w:szCs w:val="24"/>
        </w:rPr>
        <w:t>Alternaria alternata</w:t>
      </w:r>
      <w:r w:rsidR="00C143D7">
        <w:rPr>
          <w:rFonts w:ascii="Times New Roman" w:hAnsi="Times New Roman" w:cs="Times New Roman"/>
          <w:i/>
          <w:iCs/>
          <w:sz w:val="24"/>
          <w:szCs w:val="24"/>
        </w:rPr>
        <w:br/>
      </w:r>
    </w:p>
    <w:p w14:paraId="2D3AAD72" w14:textId="6512A953" w:rsidR="00961545" w:rsidRPr="00517449" w:rsidRDefault="002144F3" w:rsidP="00961545">
      <w:pPr>
        <w:rPr>
          <w:rFonts w:ascii="Times New Roman" w:hAnsi="Times New Roman" w:cs="Times New Roman"/>
          <w:sz w:val="24"/>
          <w:szCs w:val="24"/>
        </w:rPr>
      </w:pPr>
      <w:r w:rsidRPr="00517449">
        <w:rPr>
          <w:rFonts w:ascii="Times New Roman" w:hAnsi="Times New Roman" w:cs="Times New Roman"/>
          <w:sz w:val="24"/>
          <w:szCs w:val="24"/>
        </w:rPr>
        <w:t xml:space="preserve">Authors: </w:t>
      </w:r>
      <w:r w:rsidR="00342501" w:rsidRPr="00517449">
        <w:rPr>
          <w:rFonts w:ascii="Times New Roman" w:hAnsi="Times New Roman" w:cs="Times New Roman"/>
          <w:sz w:val="24"/>
          <w:szCs w:val="24"/>
        </w:rPr>
        <w:t>Bock, B.M.</w:t>
      </w:r>
      <w:r w:rsidR="005429C8" w:rsidRPr="00517449">
        <w:rPr>
          <w:rFonts w:ascii="Times New Roman" w:hAnsi="Times New Roman" w:cs="Times New Roman"/>
          <w:sz w:val="24"/>
          <w:szCs w:val="24"/>
        </w:rPr>
        <w:t>*</w:t>
      </w:r>
      <w:r w:rsidR="00961545" w:rsidRPr="004852C7">
        <w:rPr>
          <w:rFonts w:ascii="Times New Roman" w:hAnsi="Times New Roman" w:cs="Times New Roman"/>
          <w:sz w:val="24"/>
          <w:szCs w:val="24"/>
          <w:vertAlign w:val="superscript"/>
        </w:rPr>
        <w:t>1,2</w:t>
      </w:r>
      <w:r w:rsidR="00342501" w:rsidRPr="00517449">
        <w:rPr>
          <w:rFonts w:ascii="Times New Roman" w:hAnsi="Times New Roman" w:cs="Times New Roman"/>
          <w:sz w:val="24"/>
          <w:szCs w:val="24"/>
        </w:rPr>
        <w:t>; Curry, L.</w:t>
      </w:r>
      <w:r w:rsidR="005429C8" w:rsidRPr="00517449">
        <w:rPr>
          <w:rFonts w:ascii="Times New Roman" w:hAnsi="Times New Roman" w:cs="Times New Roman"/>
          <w:sz w:val="24"/>
          <w:szCs w:val="24"/>
        </w:rPr>
        <w:t>*</w:t>
      </w:r>
      <w:r w:rsidR="00961545" w:rsidRPr="004852C7">
        <w:rPr>
          <w:rFonts w:ascii="Times New Roman" w:hAnsi="Times New Roman" w:cs="Times New Roman"/>
          <w:sz w:val="24"/>
          <w:szCs w:val="24"/>
          <w:vertAlign w:val="superscript"/>
        </w:rPr>
        <w:t>1,2</w:t>
      </w:r>
      <w:r w:rsidR="00342501" w:rsidRPr="00517449">
        <w:rPr>
          <w:rFonts w:ascii="Times New Roman" w:hAnsi="Times New Roman" w:cs="Times New Roman"/>
          <w:sz w:val="24"/>
          <w:szCs w:val="24"/>
        </w:rPr>
        <w:t>; Gehring, C.A.</w:t>
      </w:r>
      <w:r w:rsidR="00961545" w:rsidRPr="004852C7">
        <w:rPr>
          <w:rFonts w:ascii="Times New Roman" w:hAnsi="Times New Roman" w:cs="Times New Roman"/>
          <w:sz w:val="24"/>
          <w:szCs w:val="24"/>
          <w:vertAlign w:val="superscript"/>
        </w:rPr>
        <w:t>1,2</w:t>
      </w:r>
    </w:p>
    <w:tbl>
      <w:tblPr>
        <w:tblW w:w="0" w:type="auto"/>
        <w:tblCellMar>
          <w:top w:w="15" w:type="dxa"/>
          <w:left w:w="15" w:type="dxa"/>
          <w:bottom w:w="15" w:type="dxa"/>
          <w:right w:w="15" w:type="dxa"/>
        </w:tblCellMar>
        <w:tblLook w:val="04A0" w:firstRow="1" w:lastRow="0" w:firstColumn="1" w:lastColumn="0" w:noHBand="0" w:noVBand="1"/>
      </w:tblPr>
      <w:tblGrid>
        <w:gridCol w:w="1459"/>
        <w:gridCol w:w="3944"/>
        <w:gridCol w:w="1341"/>
        <w:gridCol w:w="2596"/>
      </w:tblGrid>
      <w:tr w:rsidR="00961545" w:rsidRPr="00517449" w14:paraId="56B324B2" w14:textId="77777777" w:rsidTr="00312DA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BE6EDD" w14:textId="77777777" w:rsidR="00961545" w:rsidRPr="00517449" w:rsidRDefault="00961545" w:rsidP="00312DA7">
            <w:pPr>
              <w:spacing w:after="0" w:line="240" w:lineRule="auto"/>
              <w:rPr>
                <w:rFonts w:ascii="Times New Roman" w:eastAsia="Times New Roman" w:hAnsi="Times New Roman" w:cs="Times New Roman"/>
                <w:kern w:val="0"/>
                <w:sz w:val="24"/>
                <w:szCs w:val="24"/>
                <w14:ligatures w14:val="none"/>
              </w:rPr>
            </w:pPr>
            <w:r w:rsidRPr="00517449">
              <w:rPr>
                <w:rFonts w:ascii="Times New Roman" w:eastAsia="Times New Roman" w:hAnsi="Times New Roman" w:cs="Times New Roman"/>
                <w:color w:val="000000"/>
                <w:kern w:val="0"/>
                <w:sz w:val="24"/>
                <w:szCs w:val="24"/>
                <w14:ligatures w14:val="none"/>
              </w:rPr>
              <w:t>Author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AFFADD" w14:textId="77777777" w:rsidR="00961545" w:rsidRPr="00517449" w:rsidRDefault="00961545" w:rsidP="00312DA7">
            <w:pPr>
              <w:spacing w:after="0" w:line="240" w:lineRule="auto"/>
              <w:rPr>
                <w:rFonts w:ascii="Times New Roman" w:eastAsia="Times New Roman" w:hAnsi="Times New Roman" w:cs="Times New Roman"/>
                <w:kern w:val="0"/>
                <w:sz w:val="24"/>
                <w:szCs w:val="24"/>
                <w14:ligatures w14:val="none"/>
              </w:rPr>
            </w:pPr>
            <w:r w:rsidRPr="00517449">
              <w:rPr>
                <w:rFonts w:ascii="Times New Roman" w:eastAsia="Times New Roman" w:hAnsi="Times New Roman" w:cs="Times New Roman"/>
                <w:color w:val="000000"/>
                <w:kern w:val="0"/>
                <w:sz w:val="24"/>
                <w:szCs w:val="24"/>
                <w14:ligatures w14:val="none"/>
              </w:rPr>
              <w:t>Institutions &amp; Addresses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37BD4F" w14:textId="77777777" w:rsidR="00961545" w:rsidRPr="00517449" w:rsidRDefault="00961545" w:rsidP="00312DA7">
            <w:pPr>
              <w:spacing w:after="0" w:line="240" w:lineRule="auto"/>
              <w:rPr>
                <w:rFonts w:ascii="Times New Roman" w:eastAsia="Times New Roman" w:hAnsi="Times New Roman" w:cs="Times New Roman"/>
                <w:kern w:val="0"/>
                <w:sz w:val="24"/>
                <w:szCs w:val="24"/>
                <w14:ligatures w14:val="none"/>
              </w:rPr>
            </w:pPr>
            <w:r w:rsidRPr="00517449">
              <w:rPr>
                <w:rFonts w:ascii="Times New Roman" w:eastAsia="Times New Roman" w:hAnsi="Times New Roman" w:cs="Times New Roman"/>
                <w:color w:val="000000"/>
                <w:kern w:val="0"/>
                <w:sz w:val="24"/>
                <w:szCs w:val="24"/>
                <w14:ligatures w14:val="none"/>
              </w:rPr>
              <w:t>ORCiD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667569" w14:textId="77777777" w:rsidR="00961545" w:rsidRPr="00517449" w:rsidRDefault="00961545" w:rsidP="00312DA7">
            <w:pPr>
              <w:spacing w:after="0" w:line="240" w:lineRule="auto"/>
              <w:rPr>
                <w:rFonts w:ascii="Times New Roman" w:eastAsia="Times New Roman" w:hAnsi="Times New Roman" w:cs="Times New Roman"/>
                <w:kern w:val="0"/>
                <w:sz w:val="24"/>
                <w:szCs w:val="24"/>
                <w14:ligatures w14:val="none"/>
              </w:rPr>
            </w:pPr>
            <w:r w:rsidRPr="00517449">
              <w:rPr>
                <w:rFonts w:ascii="Times New Roman" w:eastAsia="Times New Roman" w:hAnsi="Times New Roman" w:cs="Times New Roman"/>
                <w:color w:val="000000"/>
                <w:kern w:val="0"/>
                <w:sz w:val="24"/>
                <w:szCs w:val="24"/>
                <w14:ligatures w14:val="none"/>
              </w:rPr>
              <w:t>Notes</w:t>
            </w:r>
          </w:p>
        </w:tc>
      </w:tr>
      <w:tr w:rsidR="00961545" w:rsidRPr="00517449" w14:paraId="7C1534E9" w14:textId="77777777" w:rsidTr="00312DA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939B8E" w14:textId="77777777" w:rsidR="00961545" w:rsidRPr="00517449" w:rsidRDefault="00961545" w:rsidP="00312DA7">
            <w:pPr>
              <w:spacing w:after="0" w:line="240" w:lineRule="auto"/>
              <w:rPr>
                <w:rFonts w:ascii="Times New Roman" w:eastAsia="Times New Roman" w:hAnsi="Times New Roman" w:cs="Times New Roman"/>
                <w:kern w:val="0"/>
                <w:sz w:val="24"/>
                <w:szCs w:val="24"/>
                <w14:ligatures w14:val="none"/>
              </w:rPr>
            </w:pPr>
            <w:r w:rsidRPr="00517449">
              <w:rPr>
                <w:rFonts w:ascii="Times New Roman" w:eastAsia="Times New Roman" w:hAnsi="Times New Roman" w:cs="Times New Roman"/>
                <w:color w:val="000000"/>
                <w:kern w:val="0"/>
                <w:sz w:val="24"/>
                <w:szCs w:val="24"/>
                <w14:ligatures w14:val="none"/>
              </w:rPr>
              <w:t>Beatrice M. Bock*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C356BA" w14:textId="77777777" w:rsidR="00961545" w:rsidRPr="00517449" w:rsidRDefault="00961545" w:rsidP="00312DA7">
            <w:pPr>
              <w:spacing w:after="0" w:line="240" w:lineRule="auto"/>
              <w:rPr>
                <w:rFonts w:ascii="Times New Roman" w:eastAsia="Times New Roman" w:hAnsi="Times New Roman" w:cs="Times New Roman"/>
                <w:kern w:val="0"/>
                <w:sz w:val="24"/>
                <w:szCs w:val="24"/>
                <w14:ligatures w14:val="none"/>
              </w:rPr>
            </w:pPr>
            <w:r w:rsidRPr="00517449">
              <w:rPr>
                <w:rFonts w:ascii="Times New Roman" w:eastAsia="Times New Roman" w:hAnsi="Times New Roman" w:cs="Times New Roman"/>
                <w:color w:val="000000"/>
                <w:kern w:val="0"/>
                <w:sz w:val="24"/>
                <w:szCs w:val="24"/>
                <w:vertAlign w:val="superscript"/>
                <w14:ligatures w14:val="none"/>
              </w:rPr>
              <w:t>1</w:t>
            </w:r>
            <w:r w:rsidRPr="00517449">
              <w:rPr>
                <w:rFonts w:ascii="Times New Roman" w:eastAsia="Times New Roman" w:hAnsi="Times New Roman" w:cs="Times New Roman"/>
                <w:color w:val="000000"/>
                <w:kern w:val="0"/>
                <w:sz w:val="24"/>
                <w:szCs w:val="24"/>
                <w14:ligatures w14:val="none"/>
              </w:rPr>
              <w:t xml:space="preserve">Department of Biological Sciences, Northern Arizona University, Flagstaff, AZ 86011, </w:t>
            </w:r>
            <w:proofErr w:type="gramStart"/>
            <w:r w:rsidRPr="00517449">
              <w:rPr>
                <w:rFonts w:ascii="Times New Roman" w:eastAsia="Times New Roman" w:hAnsi="Times New Roman" w:cs="Times New Roman"/>
                <w:color w:val="000000"/>
                <w:kern w:val="0"/>
                <w:sz w:val="24"/>
                <w:szCs w:val="24"/>
                <w14:ligatures w14:val="none"/>
              </w:rPr>
              <w:t>USA;</w:t>
            </w:r>
            <w:proofErr w:type="gramEnd"/>
          </w:p>
          <w:p w14:paraId="0EE2E3A2" w14:textId="77777777" w:rsidR="00961545" w:rsidRPr="00517449" w:rsidRDefault="00961545" w:rsidP="00312DA7">
            <w:pPr>
              <w:spacing w:after="0" w:line="240" w:lineRule="auto"/>
              <w:rPr>
                <w:rFonts w:ascii="Times New Roman" w:eastAsia="Times New Roman" w:hAnsi="Times New Roman" w:cs="Times New Roman"/>
                <w:kern w:val="0"/>
                <w:sz w:val="24"/>
                <w:szCs w:val="24"/>
                <w14:ligatures w14:val="none"/>
              </w:rPr>
            </w:pPr>
          </w:p>
          <w:p w14:paraId="31436AF6" w14:textId="77777777" w:rsidR="00961545" w:rsidRPr="00517449" w:rsidRDefault="00961545" w:rsidP="00312DA7">
            <w:pPr>
              <w:spacing w:after="0" w:line="240" w:lineRule="auto"/>
              <w:rPr>
                <w:rFonts w:ascii="Times New Roman" w:eastAsia="Times New Roman" w:hAnsi="Times New Roman" w:cs="Times New Roman"/>
                <w:kern w:val="0"/>
                <w:sz w:val="24"/>
                <w:szCs w:val="24"/>
                <w14:ligatures w14:val="none"/>
              </w:rPr>
            </w:pPr>
            <w:r w:rsidRPr="00517449">
              <w:rPr>
                <w:rFonts w:ascii="Times New Roman" w:eastAsia="Times New Roman" w:hAnsi="Times New Roman" w:cs="Times New Roman"/>
                <w:color w:val="000000"/>
                <w:kern w:val="0"/>
                <w:sz w:val="24"/>
                <w:szCs w:val="24"/>
                <w:vertAlign w:val="superscript"/>
                <w14:ligatures w14:val="none"/>
              </w:rPr>
              <w:t>2</w:t>
            </w:r>
            <w:r w:rsidRPr="00517449">
              <w:rPr>
                <w:rFonts w:ascii="Times New Roman" w:eastAsia="Times New Roman" w:hAnsi="Times New Roman" w:cs="Times New Roman"/>
                <w:color w:val="222222"/>
                <w:kern w:val="0"/>
                <w:sz w:val="24"/>
                <w:szCs w:val="24"/>
                <w:shd w:val="clear" w:color="auto" w:fill="FFFFFF"/>
                <w14:ligatures w14:val="none"/>
              </w:rPr>
              <w:t>Center for Adaptable Western Landscapes, Northern Arizona University, Flagstaff, AZ 86011, USA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6B202F" w14:textId="77777777" w:rsidR="00961545" w:rsidRPr="00517449" w:rsidRDefault="00961545" w:rsidP="00312DA7">
            <w:pPr>
              <w:spacing w:after="0" w:line="240" w:lineRule="auto"/>
              <w:rPr>
                <w:rFonts w:ascii="Times New Roman" w:eastAsia="Times New Roman" w:hAnsi="Times New Roman" w:cs="Times New Roman"/>
                <w:kern w:val="0"/>
                <w:sz w:val="24"/>
                <w:szCs w:val="24"/>
                <w14:ligatures w14:val="none"/>
              </w:rPr>
            </w:pPr>
            <w:r w:rsidRPr="00517449">
              <w:rPr>
                <w:rFonts w:ascii="Times New Roman" w:eastAsia="Times New Roman" w:hAnsi="Times New Roman" w:cs="Times New Roman"/>
                <w:color w:val="000000"/>
                <w:kern w:val="0"/>
                <w:sz w:val="24"/>
                <w:szCs w:val="24"/>
                <w14:ligatures w14:val="none"/>
              </w:rPr>
              <w:t>0000-0003-2240-9360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BE631E" w14:textId="2974E0CA" w:rsidR="00961545" w:rsidRPr="00517449" w:rsidRDefault="00961545" w:rsidP="00312DA7">
            <w:pPr>
              <w:spacing w:after="0" w:line="240" w:lineRule="auto"/>
              <w:rPr>
                <w:rFonts w:ascii="Times New Roman" w:eastAsia="Times New Roman" w:hAnsi="Times New Roman" w:cs="Times New Roman"/>
                <w:color w:val="000000"/>
                <w:kern w:val="0"/>
                <w:sz w:val="24"/>
                <w:szCs w:val="24"/>
                <w14:ligatures w14:val="none"/>
              </w:rPr>
            </w:pPr>
            <w:r w:rsidRPr="00517449">
              <w:rPr>
                <w:rFonts w:ascii="Times New Roman" w:eastAsia="Times New Roman" w:hAnsi="Times New Roman" w:cs="Times New Roman"/>
                <w:color w:val="000000"/>
                <w:kern w:val="0"/>
                <w:sz w:val="24"/>
                <w:szCs w:val="24"/>
                <w14:ligatures w14:val="none"/>
              </w:rPr>
              <w:t xml:space="preserve">Corresponding author: </w:t>
            </w:r>
            <w:hyperlink r:id="rId6" w:history="1">
              <w:r w:rsidRPr="00517449">
                <w:rPr>
                  <w:rStyle w:val="Hyperlink"/>
                  <w:rFonts w:ascii="Times New Roman" w:eastAsia="Times New Roman" w:hAnsi="Times New Roman" w:cs="Times New Roman"/>
                  <w:kern w:val="0"/>
                  <w:sz w:val="24"/>
                  <w:szCs w:val="24"/>
                  <w14:ligatures w14:val="none"/>
                </w:rPr>
                <w:t>bmb646@nau.edu</w:t>
              </w:r>
            </w:hyperlink>
          </w:p>
          <w:p w14:paraId="437957AE" w14:textId="4266BDD9" w:rsidR="00961545" w:rsidRPr="00517449" w:rsidRDefault="00961545" w:rsidP="00312DA7">
            <w:pPr>
              <w:spacing w:after="0" w:line="240" w:lineRule="auto"/>
              <w:rPr>
                <w:rFonts w:ascii="Times New Roman" w:eastAsia="Times New Roman" w:hAnsi="Times New Roman" w:cs="Times New Roman"/>
                <w:kern w:val="0"/>
                <w:sz w:val="24"/>
                <w:szCs w:val="24"/>
                <w14:ligatures w14:val="none"/>
              </w:rPr>
            </w:pPr>
            <w:r w:rsidRPr="00517449">
              <w:rPr>
                <w:rFonts w:ascii="Times New Roman" w:eastAsia="Times New Roman" w:hAnsi="Times New Roman" w:cs="Times New Roman"/>
                <w:kern w:val="0"/>
                <w:sz w:val="24"/>
                <w:szCs w:val="24"/>
                <w14:ligatures w14:val="none"/>
              </w:rPr>
              <w:t>Co-first author</w:t>
            </w:r>
          </w:p>
          <w:p w14:paraId="3CED7102" w14:textId="77777777" w:rsidR="00961545" w:rsidRPr="00517449" w:rsidRDefault="00961545" w:rsidP="00312DA7">
            <w:pPr>
              <w:spacing w:after="0" w:line="240" w:lineRule="auto"/>
              <w:rPr>
                <w:rFonts w:ascii="Times New Roman" w:eastAsia="Times New Roman" w:hAnsi="Times New Roman" w:cs="Times New Roman"/>
                <w:kern w:val="0"/>
                <w:sz w:val="24"/>
                <w:szCs w:val="24"/>
                <w14:ligatures w14:val="none"/>
              </w:rPr>
            </w:pPr>
          </w:p>
        </w:tc>
      </w:tr>
      <w:tr w:rsidR="00961545" w:rsidRPr="00517449" w14:paraId="439FA24D" w14:textId="77777777" w:rsidTr="00312DA7">
        <w:trPr>
          <w:trHeight w:val="51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9BD105" w14:textId="2F4F6F96" w:rsidR="00961545" w:rsidRPr="00517449" w:rsidRDefault="00961545" w:rsidP="00312DA7">
            <w:pPr>
              <w:spacing w:after="0" w:line="240" w:lineRule="auto"/>
              <w:rPr>
                <w:rFonts w:ascii="Times New Roman" w:eastAsia="Times New Roman" w:hAnsi="Times New Roman" w:cs="Times New Roman"/>
                <w:kern w:val="0"/>
                <w:sz w:val="24"/>
                <w:szCs w:val="24"/>
                <w14:ligatures w14:val="none"/>
              </w:rPr>
            </w:pPr>
            <w:r w:rsidRPr="00517449">
              <w:rPr>
                <w:rFonts w:ascii="Times New Roman" w:eastAsia="Times New Roman" w:hAnsi="Times New Roman" w:cs="Times New Roman"/>
                <w:kern w:val="0"/>
                <w:sz w:val="24"/>
                <w:szCs w:val="24"/>
                <w14:ligatures w14:val="none"/>
              </w:rPr>
              <w:t>Lexie Curry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60BBA5" w14:textId="77777777" w:rsidR="00961545" w:rsidRPr="00517449" w:rsidRDefault="00961545" w:rsidP="00961545">
            <w:pPr>
              <w:spacing w:after="0" w:line="240" w:lineRule="auto"/>
              <w:rPr>
                <w:rFonts w:ascii="Times New Roman" w:eastAsia="Times New Roman" w:hAnsi="Times New Roman" w:cs="Times New Roman"/>
                <w:kern w:val="0"/>
                <w:sz w:val="24"/>
                <w:szCs w:val="24"/>
                <w14:ligatures w14:val="none"/>
              </w:rPr>
            </w:pPr>
            <w:r w:rsidRPr="00517449">
              <w:rPr>
                <w:rFonts w:ascii="Times New Roman" w:eastAsia="Times New Roman" w:hAnsi="Times New Roman" w:cs="Times New Roman"/>
                <w:color w:val="000000"/>
                <w:kern w:val="0"/>
                <w:sz w:val="24"/>
                <w:szCs w:val="24"/>
                <w:vertAlign w:val="superscript"/>
                <w14:ligatures w14:val="none"/>
              </w:rPr>
              <w:t>1</w:t>
            </w:r>
            <w:r w:rsidRPr="00517449">
              <w:rPr>
                <w:rFonts w:ascii="Times New Roman" w:eastAsia="Times New Roman" w:hAnsi="Times New Roman" w:cs="Times New Roman"/>
                <w:color w:val="000000"/>
                <w:kern w:val="0"/>
                <w:sz w:val="24"/>
                <w:szCs w:val="24"/>
                <w14:ligatures w14:val="none"/>
              </w:rPr>
              <w:t>Department of Biological Sciences, Northern Arizona University, Flagstaff, AZ 86011, USA;</w:t>
            </w:r>
          </w:p>
          <w:p w14:paraId="230B59DF" w14:textId="77777777" w:rsidR="00961545" w:rsidRPr="00517449" w:rsidRDefault="00961545" w:rsidP="00961545">
            <w:pPr>
              <w:spacing w:after="0" w:line="240" w:lineRule="auto"/>
              <w:rPr>
                <w:rFonts w:ascii="Times New Roman" w:eastAsia="Times New Roman" w:hAnsi="Times New Roman" w:cs="Times New Roman"/>
                <w:kern w:val="0"/>
                <w:sz w:val="24"/>
                <w:szCs w:val="24"/>
                <w14:ligatures w14:val="none"/>
              </w:rPr>
            </w:pPr>
          </w:p>
          <w:p w14:paraId="78AE88C0" w14:textId="05838AF2" w:rsidR="00961545" w:rsidRPr="00517449" w:rsidRDefault="00961545" w:rsidP="00961545">
            <w:pPr>
              <w:spacing w:after="0" w:line="240" w:lineRule="auto"/>
              <w:rPr>
                <w:rFonts w:ascii="Times New Roman" w:eastAsia="Times New Roman" w:hAnsi="Times New Roman" w:cs="Times New Roman"/>
                <w:kern w:val="0"/>
                <w:sz w:val="24"/>
                <w:szCs w:val="24"/>
                <w14:ligatures w14:val="none"/>
              </w:rPr>
            </w:pPr>
            <w:r w:rsidRPr="00517449">
              <w:rPr>
                <w:rFonts w:ascii="Times New Roman" w:eastAsia="Times New Roman" w:hAnsi="Times New Roman" w:cs="Times New Roman"/>
                <w:color w:val="000000"/>
                <w:kern w:val="0"/>
                <w:sz w:val="24"/>
                <w:szCs w:val="24"/>
                <w:vertAlign w:val="superscript"/>
                <w14:ligatures w14:val="none"/>
              </w:rPr>
              <w:t>2</w:t>
            </w:r>
            <w:r w:rsidRPr="00517449">
              <w:rPr>
                <w:rFonts w:ascii="Times New Roman" w:eastAsia="Times New Roman" w:hAnsi="Times New Roman" w:cs="Times New Roman"/>
                <w:color w:val="222222"/>
                <w:kern w:val="0"/>
                <w:sz w:val="24"/>
                <w:szCs w:val="24"/>
                <w:shd w:val="clear" w:color="auto" w:fill="FFFFFF"/>
                <w14:ligatures w14:val="none"/>
              </w:rPr>
              <w:t xml:space="preserve">Center for Adaptable Western Landscapes, Northern Arizona University, Flagstaff, AZ 86011, </w:t>
            </w:r>
            <w:commentRangeStart w:id="0"/>
            <w:r w:rsidRPr="00517449">
              <w:rPr>
                <w:rFonts w:ascii="Times New Roman" w:eastAsia="Times New Roman" w:hAnsi="Times New Roman" w:cs="Times New Roman"/>
                <w:color w:val="222222"/>
                <w:kern w:val="0"/>
                <w:sz w:val="24"/>
                <w:szCs w:val="24"/>
                <w:shd w:val="clear" w:color="auto" w:fill="FFFFFF"/>
                <w14:ligatures w14:val="none"/>
              </w:rPr>
              <w:t>USA</w:t>
            </w:r>
            <w:commentRangeEnd w:id="0"/>
            <w:r w:rsidR="00E70169">
              <w:rPr>
                <w:rStyle w:val="CommentReference"/>
              </w:rPr>
              <w:commentReference w:id="0"/>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C12915" w14:textId="22760B9B" w:rsidR="00961545" w:rsidRPr="00517449" w:rsidRDefault="00961545" w:rsidP="00312DA7">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51E3DE" w14:textId="676D1D05" w:rsidR="00961545" w:rsidRPr="00517449" w:rsidRDefault="00961545" w:rsidP="00312DA7">
            <w:pPr>
              <w:spacing w:after="0" w:line="240" w:lineRule="auto"/>
              <w:rPr>
                <w:rFonts w:ascii="Times New Roman" w:eastAsia="Times New Roman" w:hAnsi="Times New Roman" w:cs="Times New Roman"/>
                <w:kern w:val="0"/>
                <w:sz w:val="24"/>
                <w:szCs w:val="24"/>
                <w14:ligatures w14:val="none"/>
              </w:rPr>
            </w:pPr>
            <w:r w:rsidRPr="00517449">
              <w:rPr>
                <w:rFonts w:ascii="Times New Roman" w:eastAsia="Times New Roman" w:hAnsi="Times New Roman" w:cs="Times New Roman"/>
                <w:kern w:val="0"/>
                <w:sz w:val="24"/>
                <w:szCs w:val="24"/>
                <w14:ligatures w14:val="none"/>
              </w:rPr>
              <w:t>Co-first author</w:t>
            </w:r>
          </w:p>
        </w:tc>
      </w:tr>
      <w:tr w:rsidR="00961545" w:rsidRPr="00517449" w14:paraId="7482FAC7" w14:textId="77777777" w:rsidTr="00312DA7">
        <w:trPr>
          <w:trHeight w:val="1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0BBF8A" w14:textId="77777777" w:rsidR="00961545" w:rsidRPr="00517449" w:rsidRDefault="00961545" w:rsidP="00312DA7">
            <w:pPr>
              <w:spacing w:after="0" w:line="240" w:lineRule="auto"/>
              <w:rPr>
                <w:rFonts w:ascii="Times New Roman" w:eastAsia="Times New Roman" w:hAnsi="Times New Roman" w:cs="Times New Roman"/>
                <w:kern w:val="0"/>
                <w:sz w:val="24"/>
                <w:szCs w:val="24"/>
                <w14:ligatures w14:val="none"/>
              </w:rPr>
            </w:pPr>
            <w:r w:rsidRPr="00517449">
              <w:rPr>
                <w:rFonts w:ascii="Times New Roman" w:eastAsia="Times New Roman" w:hAnsi="Times New Roman" w:cs="Times New Roman"/>
                <w:kern w:val="0"/>
                <w:sz w:val="24"/>
                <w:szCs w:val="24"/>
                <w14:ligatures w14:val="none"/>
              </w:rPr>
              <w:t>Catherine A. Gehring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BFFFE0" w14:textId="77777777" w:rsidR="00961545" w:rsidRPr="00517449" w:rsidRDefault="00961545" w:rsidP="00312DA7">
            <w:pPr>
              <w:spacing w:after="0" w:line="240" w:lineRule="auto"/>
              <w:rPr>
                <w:rFonts w:ascii="Times New Roman" w:eastAsia="Times New Roman" w:hAnsi="Times New Roman" w:cs="Times New Roman"/>
                <w:kern w:val="0"/>
                <w:sz w:val="24"/>
                <w:szCs w:val="24"/>
                <w14:ligatures w14:val="none"/>
              </w:rPr>
            </w:pPr>
            <w:r w:rsidRPr="00517449">
              <w:rPr>
                <w:rFonts w:ascii="Times New Roman" w:eastAsia="Times New Roman" w:hAnsi="Times New Roman" w:cs="Times New Roman"/>
                <w:color w:val="000000"/>
                <w:kern w:val="0"/>
                <w:sz w:val="24"/>
                <w:szCs w:val="24"/>
                <w:vertAlign w:val="superscript"/>
                <w14:ligatures w14:val="none"/>
              </w:rPr>
              <w:t>1</w:t>
            </w:r>
            <w:r w:rsidRPr="00517449">
              <w:rPr>
                <w:rFonts w:ascii="Times New Roman" w:eastAsia="Times New Roman" w:hAnsi="Times New Roman" w:cs="Times New Roman"/>
                <w:color w:val="000000"/>
                <w:kern w:val="0"/>
                <w:sz w:val="24"/>
                <w:szCs w:val="24"/>
                <w14:ligatures w14:val="none"/>
              </w:rPr>
              <w:t>Department of Biological Sciences, Northern Arizona University, Flagstaff, AZ 86011, USA;</w:t>
            </w:r>
          </w:p>
          <w:p w14:paraId="4EC82032" w14:textId="77777777" w:rsidR="00961545" w:rsidRPr="00517449" w:rsidRDefault="00961545" w:rsidP="00312DA7">
            <w:pPr>
              <w:spacing w:after="0" w:line="240" w:lineRule="auto"/>
              <w:rPr>
                <w:rFonts w:ascii="Times New Roman" w:eastAsia="Times New Roman" w:hAnsi="Times New Roman" w:cs="Times New Roman"/>
                <w:kern w:val="0"/>
                <w:sz w:val="24"/>
                <w:szCs w:val="24"/>
                <w14:ligatures w14:val="none"/>
              </w:rPr>
            </w:pPr>
          </w:p>
          <w:p w14:paraId="6E88069D" w14:textId="77777777" w:rsidR="00961545" w:rsidRPr="00517449" w:rsidRDefault="00961545" w:rsidP="00312DA7">
            <w:pPr>
              <w:spacing w:after="0" w:line="240" w:lineRule="auto"/>
              <w:rPr>
                <w:rFonts w:ascii="Times New Roman" w:eastAsia="Times New Roman" w:hAnsi="Times New Roman" w:cs="Times New Roman"/>
                <w:kern w:val="0"/>
                <w:sz w:val="24"/>
                <w:szCs w:val="24"/>
                <w14:ligatures w14:val="none"/>
              </w:rPr>
            </w:pPr>
            <w:r w:rsidRPr="00517449">
              <w:rPr>
                <w:rFonts w:ascii="Times New Roman" w:eastAsia="Times New Roman" w:hAnsi="Times New Roman" w:cs="Times New Roman"/>
                <w:color w:val="000000"/>
                <w:kern w:val="0"/>
                <w:sz w:val="24"/>
                <w:szCs w:val="24"/>
                <w:vertAlign w:val="superscript"/>
                <w14:ligatures w14:val="none"/>
              </w:rPr>
              <w:t>2</w:t>
            </w:r>
            <w:r w:rsidRPr="00517449">
              <w:rPr>
                <w:rFonts w:ascii="Times New Roman" w:eastAsia="Times New Roman" w:hAnsi="Times New Roman" w:cs="Times New Roman"/>
                <w:color w:val="222222"/>
                <w:kern w:val="0"/>
                <w:sz w:val="24"/>
                <w:szCs w:val="24"/>
                <w:shd w:val="clear" w:color="auto" w:fill="FFFFFF"/>
                <w14:ligatures w14:val="none"/>
              </w:rPr>
              <w:t>Center for Adaptable Western Landscapes, Northern Arizona University, Flagstaff, AZ 86011, USA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7296D0" w14:textId="77777777" w:rsidR="00961545" w:rsidRPr="00517449" w:rsidRDefault="00961545" w:rsidP="00312DA7">
            <w:pPr>
              <w:rPr>
                <w:rStyle w:val="Hyperlink"/>
                <w:rFonts w:ascii="Times New Roman" w:hAnsi="Times New Roman" w:cs="Times New Roman"/>
                <w:sz w:val="24"/>
                <w:szCs w:val="24"/>
              </w:rPr>
            </w:pPr>
            <w:r w:rsidRPr="00517449">
              <w:rPr>
                <w:rFonts w:ascii="Times New Roman" w:hAnsi="Times New Roman" w:cs="Times New Roman"/>
                <w:sz w:val="24"/>
                <w:szCs w:val="24"/>
              </w:rPr>
              <w:fldChar w:fldCharType="begin"/>
            </w:r>
            <w:r w:rsidRPr="00517449">
              <w:rPr>
                <w:rFonts w:ascii="Times New Roman" w:hAnsi="Times New Roman" w:cs="Times New Roman"/>
                <w:sz w:val="24"/>
                <w:szCs w:val="24"/>
              </w:rPr>
              <w:instrText xml:space="preserve"> HYPERLINK "https://orcid.org/0000-0002-9393-9556" </w:instrText>
            </w:r>
            <w:r w:rsidRPr="00517449">
              <w:rPr>
                <w:rFonts w:ascii="Times New Roman" w:hAnsi="Times New Roman" w:cs="Times New Roman"/>
                <w:sz w:val="24"/>
                <w:szCs w:val="24"/>
              </w:rPr>
            </w:r>
            <w:r w:rsidRPr="00517449">
              <w:rPr>
                <w:rFonts w:ascii="Times New Roman" w:hAnsi="Times New Roman" w:cs="Times New Roman"/>
                <w:sz w:val="24"/>
                <w:szCs w:val="24"/>
              </w:rPr>
              <w:fldChar w:fldCharType="separate"/>
            </w:r>
          </w:p>
          <w:p w14:paraId="0E10AB6B" w14:textId="77777777" w:rsidR="00961545" w:rsidRPr="00517449" w:rsidRDefault="00961545" w:rsidP="00312DA7">
            <w:pPr>
              <w:pStyle w:val="Heading3"/>
              <w:rPr>
                <w:rFonts w:ascii="Times New Roman" w:hAnsi="Times New Roman" w:cs="Times New Roman"/>
                <w:sz w:val="24"/>
                <w:szCs w:val="24"/>
              </w:rPr>
            </w:pPr>
            <w:r w:rsidRPr="00517449">
              <w:rPr>
                <w:rFonts w:ascii="Times New Roman" w:hAnsi="Times New Roman" w:cs="Times New Roman"/>
                <w:color w:val="0000FF"/>
                <w:sz w:val="24"/>
                <w:szCs w:val="24"/>
                <w:u w:val="single"/>
              </w:rPr>
              <w:t>0000-0002-9393-9556</w:t>
            </w:r>
          </w:p>
          <w:p w14:paraId="308CD31B" w14:textId="77777777" w:rsidR="00961545" w:rsidRPr="00517449" w:rsidRDefault="00961545" w:rsidP="00312DA7">
            <w:pPr>
              <w:spacing w:after="0" w:line="240" w:lineRule="auto"/>
              <w:rPr>
                <w:rFonts w:ascii="Times New Roman" w:eastAsia="Times New Roman" w:hAnsi="Times New Roman" w:cs="Times New Roman"/>
                <w:kern w:val="0"/>
                <w:sz w:val="24"/>
                <w:szCs w:val="24"/>
                <w14:ligatures w14:val="none"/>
              </w:rPr>
            </w:pPr>
            <w:r w:rsidRPr="00517449">
              <w:rPr>
                <w:rFonts w:ascii="Times New Roman" w:hAnsi="Times New Roman" w:cs="Times New Roman"/>
                <w:sz w:val="24"/>
                <w:szCs w:val="24"/>
              </w:rPr>
              <w:fldChar w:fldCharType="end"/>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8B853B" w14:textId="77777777" w:rsidR="00961545" w:rsidRPr="00517449" w:rsidRDefault="00961545" w:rsidP="00312DA7">
            <w:pPr>
              <w:spacing w:after="0" w:line="240" w:lineRule="auto"/>
              <w:rPr>
                <w:rFonts w:ascii="Times New Roman" w:eastAsia="Times New Roman" w:hAnsi="Times New Roman" w:cs="Times New Roman"/>
                <w:kern w:val="0"/>
                <w:sz w:val="24"/>
                <w:szCs w:val="24"/>
                <w14:ligatures w14:val="none"/>
              </w:rPr>
            </w:pPr>
          </w:p>
        </w:tc>
      </w:tr>
    </w:tbl>
    <w:p w14:paraId="4AD71E57" w14:textId="77777777" w:rsidR="00961545" w:rsidRPr="00517449" w:rsidRDefault="00961545">
      <w:pPr>
        <w:rPr>
          <w:rFonts w:ascii="Times New Roman" w:hAnsi="Times New Roman" w:cs="Times New Roman"/>
          <w:sz w:val="24"/>
          <w:szCs w:val="24"/>
        </w:rPr>
      </w:pPr>
    </w:p>
    <w:p w14:paraId="7DF2FD42" w14:textId="4582012C" w:rsidR="00342501" w:rsidRPr="00517449" w:rsidRDefault="00732D6D">
      <w:pPr>
        <w:rPr>
          <w:rFonts w:ascii="Times New Roman" w:hAnsi="Times New Roman" w:cs="Times New Roman"/>
          <w:b/>
          <w:bCs/>
          <w:sz w:val="24"/>
          <w:szCs w:val="24"/>
        </w:rPr>
      </w:pPr>
      <w:r w:rsidRPr="00517449">
        <w:rPr>
          <w:rFonts w:ascii="Times New Roman" w:hAnsi="Times New Roman" w:cs="Times New Roman"/>
          <w:b/>
          <w:bCs/>
          <w:sz w:val="24"/>
          <w:szCs w:val="24"/>
        </w:rPr>
        <w:t>Abstract</w:t>
      </w:r>
    </w:p>
    <w:p w14:paraId="2205D87D" w14:textId="7C6C87ED" w:rsidR="00732D6D" w:rsidRPr="00517449" w:rsidRDefault="00732D6D">
      <w:pPr>
        <w:rPr>
          <w:rFonts w:ascii="Times New Roman" w:hAnsi="Times New Roman" w:cs="Times New Roman"/>
          <w:sz w:val="24"/>
          <w:szCs w:val="24"/>
        </w:rPr>
      </w:pPr>
      <w:r w:rsidRPr="00517449">
        <w:rPr>
          <w:rFonts w:ascii="Times New Roman" w:hAnsi="Times New Roman" w:cs="Times New Roman"/>
          <w:sz w:val="24"/>
          <w:szCs w:val="24"/>
        </w:rPr>
        <w:t>&lt;100 words</w:t>
      </w:r>
    </w:p>
    <w:p w14:paraId="27C79B4D" w14:textId="33DF5508" w:rsidR="00BC14A9" w:rsidRPr="00D47B2B" w:rsidRDefault="006D20AE">
      <w:pPr>
        <w:rPr>
          <w:rFonts w:ascii="Times New Roman" w:hAnsi="Times New Roman" w:cs="Times New Roman"/>
          <w:sz w:val="24"/>
          <w:szCs w:val="24"/>
        </w:rPr>
      </w:pPr>
      <w:r w:rsidRPr="00517449">
        <w:rPr>
          <w:rFonts w:ascii="Times New Roman" w:hAnsi="Times New Roman" w:cs="Times New Roman"/>
          <w:sz w:val="24"/>
          <w:szCs w:val="24"/>
        </w:rPr>
        <w:tab/>
      </w:r>
      <w:r w:rsidR="00D47B2B" w:rsidRPr="00D47B2B">
        <w:rPr>
          <w:rFonts w:ascii="Times New Roman" w:hAnsi="Times New Roman" w:cs="Times New Roman"/>
          <w:i/>
          <w:iCs/>
          <w:sz w:val="24"/>
          <w:szCs w:val="24"/>
        </w:rPr>
        <w:t>Alternaria alternata</w:t>
      </w:r>
      <w:r w:rsidR="00D47B2B" w:rsidRPr="00D47B2B">
        <w:rPr>
          <w:rFonts w:ascii="Times New Roman" w:hAnsi="Times New Roman" w:cs="Times New Roman"/>
          <w:sz w:val="24"/>
          <w:szCs w:val="24"/>
        </w:rPr>
        <w:t xml:space="preserve">, a fungus that causes plant diseases, is also a Dark Septate Endophyte (DSE) that can enhance host plant growth by improving access to soil nutrients like nitrogen. To test the environmental factors influencing this relationship, we explored whether </w:t>
      </w:r>
      <w:r w:rsidR="00D47B2B" w:rsidRPr="00D47B2B">
        <w:rPr>
          <w:rFonts w:ascii="Times New Roman" w:hAnsi="Times New Roman" w:cs="Times New Roman"/>
          <w:i/>
          <w:iCs/>
          <w:sz w:val="24"/>
          <w:szCs w:val="24"/>
        </w:rPr>
        <w:t>A. alternata</w:t>
      </w:r>
      <w:r w:rsidR="00D47B2B" w:rsidRPr="00D47B2B">
        <w:rPr>
          <w:rFonts w:ascii="Times New Roman" w:hAnsi="Times New Roman" w:cs="Times New Roman"/>
          <w:sz w:val="24"/>
          <w:szCs w:val="24"/>
        </w:rPr>
        <w:t xml:space="preserve"> can utilize both organic and inorganic nitrogen. Our results showed that an </w:t>
      </w:r>
      <w:r w:rsidR="00D47B2B" w:rsidRPr="00F872DF">
        <w:rPr>
          <w:rFonts w:ascii="Times New Roman" w:hAnsi="Times New Roman" w:cs="Times New Roman"/>
          <w:i/>
          <w:iCs/>
          <w:sz w:val="24"/>
          <w:szCs w:val="24"/>
        </w:rPr>
        <w:t>A. alternata</w:t>
      </w:r>
      <w:r w:rsidR="00D47B2B" w:rsidRPr="00D47B2B">
        <w:rPr>
          <w:rFonts w:ascii="Times New Roman" w:hAnsi="Times New Roman" w:cs="Times New Roman"/>
          <w:sz w:val="24"/>
          <w:szCs w:val="24"/>
        </w:rPr>
        <w:t xml:space="preserve"> isolate grew 133% larger in an inorganic nitrogen medium than in an organic</w:t>
      </w:r>
      <w:del w:id="1" w:author="Beatrice Bock" w:date="2024-12-30T11:01:00Z" w16du:dateUtc="2024-12-30T18:01:00Z">
        <w:r w:rsidR="00D47B2B" w:rsidRPr="00D47B2B" w:rsidDel="00D82EFD">
          <w:rPr>
            <w:rFonts w:ascii="Times New Roman" w:hAnsi="Times New Roman" w:cs="Times New Roman"/>
            <w:sz w:val="24"/>
            <w:szCs w:val="24"/>
          </w:rPr>
          <w:delText xml:space="preserve"> one</w:delText>
        </w:r>
      </w:del>
      <w:ins w:id="2" w:author="Beatrice Bock" w:date="2024-12-30T11:01:00Z" w16du:dateUtc="2024-12-30T18:01:00Z">
        <w:r w:rsidR="00D82EFD">
          <w:rPr>
            <w:rFonts w:ascii="Times New Roman" w:hAnsi="Times New Roman" w:cs="Times New Roman"/>
            <w:sz w:val="24"/>
            <w:szCs w:val="24"/>
          </w:rPr>
          <w:t xml:space="preserve"> nitrogen medium</w:t>
        </w:r>
      </w:ins>
      <w:r w:rsidR="00D47B2B" w:rsidRPr="00D47B2B">
        <w:rPr>
          <w:rFonts w:ascii="Times New Roman" w:hAnsi="Times New Roman" w:cs="Times New Roman"/>
          <w:sz w:val="24"/>
          <w:szCs w:val="24"/>
        </w:rPr>
        <w:t>. These findings support further research on other DSE taxa and nitrogen forms to better understand fungal nitrogen use.</w:t>
      </w:r>
    </w:p>
    <w:p w14:paraId="12B2DC01" w14:textId="77777777" w:rsidR="00F872DF" w:rsidRDefault="00F872DF">
      <w:pPr>
        <w:rPr>
          <w:rFonts w:ascii="Times New Roman" w:hAnsi="Times New Roman" w:cs="Times New Roman"/>
          <w:b/>
          <w:bCs/>
          <w:sz w:val="24"/>
          <w:szCs w:val="24"/>
        </w:rPr>
      </w:pPr>
    </w:p>
    <w:p w14:paraId="36A3725F" w14:textId="77777777" w:rsidR="00F872DF" w:rsidRDefault="00F872DF">
      <w:pPr>
        <w:rPr>
          <w:rFonts w:ascii="Times New Roman" w:hAnsi="Times New Roman" w:cs="Times New Roman"/>
          <w:b/>
          <w:bCs/>
          <w:sz w:val="24"/>
          <w:szCs w:val="24"/>
        </w:rPr>
      </w:pPr>
    </w:p>
    <w:p w14:paraId="51D3A36B" w14:textId="72AECAB5" w:rsidR="00732D6D" w:rsidRPr="00517449" w:rsidRDefault="00732D6D">
      <w:pPr>
        <w:rPr>
          <w:rFonts w:ascii="Times New Roman" w:hAnsi="Times New Roman" w:cs="Times New Roman"/>
          <w:b/>
          <w:bCs/>
          <w:sz w:val="24"/>
          <w:szCs w:val="24"/>
        </w:rPr>
      </w:pPr>
      <w:r w:rsidRPr="00517449">
        <w:rPr>
          <w:rFonts w:ascii="Times New Roman" w:hAnsi="Times New Roman" w:cs="Times New Roman"/>
          <w:b/>
          <w:bCs/>
          <w:sz w:val="24"/>
          <w:szCs w:val="24"/>
        </w:rPr>
        <w:lastRenderedPageBreak/>
        <w:t>Figure</w:t>
      </w:r>
    </w:p>
    <w:p w14:paraId="167D6A62" w14:textId="5DD79574" w:rsidR="00C76B42" w:rsidRDefault="003F5636" w:rsidP="00C76B42">
      <w:pPr>
        <w:keepNext/>
      </w:pPr>
      <w:r>
        <w:rPr>
          <w:rFonts w:ascii="Times New Roman" w:hAnsi="Times New Roman" w:cs="Times New Roman"/>
          <w:noProof/>
          <w:sz w:val="24"/>
          <w:szCs w:val="24"/>
        </w:rPr>
        <w:drawing>
          <wp:inline distT="0" distB="0" distL="0" distR="0" wp14:anchorId="66B730D4" wp14:editId="4013CD24">
            <wp:extent cx="5403850" cy="4052888"/>
            <wp:effectExtent l="0" t="0" r="6350" b="5080"/>
            <wp:docPr id="21270185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06657" cy="4054993"/>
                    </a:xfrm>
                    <a:prstGeom prst="rect">
                      <a:avLst/>
                    </a:prstGeom>
                    <a:noFill/>
                    <a:ln>
                      <a:noFill/>
                    </a:ln>
                  </pic:spPr>
                </pic:pic>
              </a:graphicData>
            </a:graphic>
          </wp:inline>
        </w:drawing>
      </w:r>
    </w:p>
    <w:p w14:paraId="68B4F14A" w14:textId="65B99F2D" w:rsidR="00C76B42" w:rsidRPr="00B5297E" w:rsidRDefault="00C76B42" w:rsidP="00C76B42">
      <w:pPr>
        <w:rPr>
          <w:rFonts w:ascii="Times New Roman" w:hAnsi="Times New Roman" w:cs="Times New Roman"/>
          <w:sz w:val="24"/>
          <w:szCs w:val="24"/>
        </w:rPr>
      </w:pPr>
      <w:bookmarkStart w:id="3" w:name="_Ref181003506"/>
      <w:r w:rsidRPr="00B5297E">
        <w:rPr>
          <w:rFonts w:ascii="Times New Roman" w:hAnsi="Times New Roman" w:cs="Times New Roman"/>
          <w:sz w:val="24"/>
          <w:szCs w:val="24"/>
        </w:rPr>
        <w:t xml:space="preserve">Figure </w:t>
      </w:r>
      <w:r w:rsidRPr="00B5297E">
        <w:rPr>
          <w:rFonts w:ascii="Times New Roman" w:hAnsi="Times New Roman" w:cs="Times New Roman"/>
          <w:sz w:val="24"/>
          <w:szCs w:val="24"/>
        </w:rPr>
        <w:fldChar w:fldCharType="begin"/>
      </w:r>
      <w:r w:rsidRPr="00B5297E">
        <w:rPr>
          <w:rFonts w:ascii="Times New Roman" w:hAnsi="Times New Roman" w:cs="Times New Roman"/>
          <w:sz w:val="24"/>
          <w:szCs w:val="24"/>
        </w:rPr>
        <w:instrText xml:space="preserve"> SEQ Figure \* ARABIC </w:instrText>
      </w:r>
      <w:r w:rsidRPr="00B5297E">
        <w:rPr>
          <w:rFonts w:ascii="Times New Roman" w:hAnsi="Times New Roman" w:cs="Times New Roman"/>
          <w:sz w:val="24"/>
          <w:szCs w:val="24"/>
        </w:rPr>
        <w:fldChar w:fldCharType="separate"/>
      </w:r>
      <w:r w:rsidRPr="00B5297E">
        <w:rPr>
          <w:rFonts w:ascii="Times New Roman" w:hAnsi="Times New Roman" w:cs="Times New Roman"/>
          <w:noProof/>
          <w:sz w:val="24"/>
          <w:szCs w:val="24"/>
        </w:rPr>
        <w:t>1</w:t>
      </w:r>
      <w:r w:rsidRPr="00B5297E">
        <w:rPr>
          <w:rFonts w:ascii="Times New Roman" w:hAnsi="Times New Roman" w:cs="Times New Roman"/>
          <w:sz w:val="24"/>
          <w:szCs w:val="24"/>
        </w:rPr>
        <w:fldChar w:fldCharType="end"/>
      </w:r>
      <w:bookmarkEnd w:id="3"/>
      <w:r w:rsidRPr="00B5297E">
        <w:rPr>
          <w:rFonts w:ascii="Times New Roman" w:hAnsi="Times New Roman" w:cs="Times New Roman"/>
          <w:sz w:val="24"/>
          <w:szCs w:val="24"/>
        </w:rPr>
        <w:t xml:space="preserve">: Fungal biomass growth was significantly higher </w:t>
      </w:r>
      <w:r w:rsidR="00767DF7">
        <w:rPr>
          <w:rFonts w:ascii="Times New Roman" w:hAnsi="Times New Roman" w:cs="Times New Roman"/>
          <w:sz w:val="24"/>
          <w:szCs w:val="24"/>
        </w:rPr>
        <w:t xml:space="preserve">(133%) </w:t>
      </w:r>
      <w:r w:rsidRPr="00B5297E">
        <w:rPr>
          <w:rFonts w:ascii="Times New Roman" w:hAnsi="Times New Roman" w:cs="Times New Roman"/>
          <w:sz w:val="24"/>
          <w:szCs w:val="24"/>
        </w:rPr>
        <w:t xml:space="preserve">in media containing an inorganic nitrogen source compared to an organic nitrogen source (Welch Two Sample t-test; </w:t>
      </w:r>
      <w:proofErr w:type="spellStart"/>
      <w:r w:rsidRPr="00B5297E">
        <w:rPr>
          <w:rFonts w:ascii="Times New Roman" w:hAnsi="Times New Roman" w:cs="Times New Roman"/>
          <w:sz w:val="24"/>
          <w:szCs w:val="24"/>
        </w:rPr>
        <w:t>mean</w:t>
      </w:r>
      <w:r w:rsidR="00E70169">
        <w:rPr>
          <w:rFonts w:ascii="Times New Roman" w:hAnsi="Times New Roman" w:cs="Times New Roman"/>
          <w:sz w:val="24"/>
          <w:szCs w:val="24"/>
          <w:vertAlign w:val="subscript"/>
        </w:rPr>
        <w:t>a</w:t>
      </w:r>
      <w:r w:rsidRPr="00B5297E">
        <w:rPr>
          <w:rFonts w:ascii="Times New Roman" w:hAnsi="Times New Roman" w:cs="Times New Roman"/>
          <w:sz w:val="24"/>
          <w:szCs w:val="24"/>
          <w:vertAlign w:val="subscript"/>
        </w:rPr>
        <w:t>mmonium</w:t>
      </w:r>
      <w:proofErr w:type="spellEnd"/>
      <w:r w:rsidRPr="00B5297E">
        <w:rPr>
          <w:rFonts w:ascii="Times New Roman" w:hAnsi="Times New Roman" w:cs="Times New Roman"/>
          <w:sz w:val="24"/>
          <w:szCs w:val="24"/>
          <w:vertAlign w:val="subscript"/>
        </w:rPr>
        <w:t xml:space="preserve"> </w:t>
      </w:r>
      <w:r w:rsidR="00E70169">
        <w:rPr>
          <w:rFonts w:ascii="Times New Roman" w:hAnsi="Times New Roman" w:cs="Times New Roman"/>
          <w:sz w:val="24"/>
          <w:szCs w:val="24"/>
          <w:vertAlign w:val="subscript"/>
        </w:rPr>
        <w:t>s</w:t>
      </w:r>
      <w:r w:rsidRPr="00B5297E">
        <w:rPr>
          <w:rFonts w:ascii="Times New Roman" w:hAnsi="Times New Roman" w:cs="Times New Roman"/>
          <w:sz w:val="24"/>
          <w:szCs w:val="24"/>
          <w:vertAlign w:val="subscript"/>
        </w:rPr>
        <w:t>ulfate</w:t>
      </w:r>
      <w:r w:rsidRPr="00B5297E">
        <w:rPr>
          <w:rFonts w:ascii="Times New Roman" w:hAnsi="Times New Roman" w:cs="Times New Roman"/>
          <w:sz w:val="24"/>
          <w:szCs w:val="24"/>
        </w:rPr>
        <w:t xml:space="preserve"> = </w:t>
      </w:r>
      <w:r w:rsidR="002972B6" w:rsidRPr="002972B6">
        <w:rPr>
          <w:rFonts w:ascii="Times New Roman" w:hAnsi="Times New Roman" w:cs="Times New Roman"/>
          <w:sz w:val="24"/>
          <w:szCs w:val="24"/>
        </w:rPr>
        <w:t>0.07468</w:t>
      </w:r>
      <w:r w:rsidRPr="00B5297E">
        <w:rPr>
          <w:rFonts w:ascii="Times New Roman" w:hAnsi="Times New Roman" w:cs="Times New Roman"/>
          <w:sz w:val="24"/>
          <w:szCs w:val="24"/>
        </w:rPr>
        <w:t xml:space="preserve">; </w:t>
      </w:r>
      <w:proofErr w:type="spellStart"/>
      <w:r w:rsidRPr="00B5297E">
        <w:rPr>
          <w:rFonts w:ascii="Times New Roman" w:hAnsi="Times New Roman" w:cs="Times New Roman"/>
          <w:sz w:val="24"/>
          <w:szCs w:val="24"/>
        </w:rPr>
        <w:t>mean</w:t>
      </w:r>
      <w:r w:rsidR="00E70169">
        <w:rPr>
          <w:rFonts w:ascii="Times New Roman" w:hAnsi="Times New Roman" w:cs="Times New Roman"/>
          <w:sz w:val="24"/>
          <w:szCs w:val="24"/>
          <w:vertAlign w:val="subscript"/>
        </w:rPr>
        <w:t>u</w:t>
      </w:r>
      <w:r w:rsidRPr="00B5297E">
        <w:rPr>
          <w:rFonts w:ascii="Times New Roman" w:hAnsi="Times New Roman" w:cs="Times New Roman"/>
          <w:sz w:val="24"/>
          <w:szCs w:val="24"/>
          <w:vertAlign w:val="subscript"/>
        </w:rPr>
        <w:t>rea</w:t>
      </w:r>
      <w:proofErr w:type="spellEnd"/>
      <w:r w:rsidRPr="00B5297E">
        <w:rPr>
          <w:rFonts w:ascii="Times New Roman" w:hAnsi="Times New Roman" w:cs="Times New Roman"/>
          <w:sz w:val="24"/>
          <w:szCs w:val="24"/>
        </w:rPr>
        <w:t xml:space="preserve"> = </w:t>
      </w:r>
      <w:r w:rsidR="002972B6" w:rsidRPr="002972B6">
        <w:rPr>
          <w:rFonts w:ascii="Times New Roman" w:hAnsi="Times New Roman" w:cs="Times New Roman"/>
          <w:sz w:val="24"/>
          <w:szCs w:val="24"/>
        </w:rPr>
        <w:t>0.03203</w:t>
      </w:r>
      <w:r w:rsidRPr="00B5297E">
        <w:rPr>
          <w:rFonts w:ascii="Times New Roman" w:hAnsi="Times New Roman" w:cs="Times New Roman"/>
          <w:sz w:val="24"/>
          <w:szCs w:val="24"/>
        </w:rPr>
        <w:t xml:space="preserve">; t(5.3753) = 8.3487, p = 0.0003). Points are shaped according to nitrogen type and indicate each replicate in the </w:t>
      </w:r>
      <w:del w:id="4" w:author="Beatrice Bock" w:date="2024-12-30T10:34:00Z" w16du:dateUtc="2024-12-30T17:34:00Z">
        <w:r w:rsidRPr="00B5297E" w:rsidDel="00CD16B7">
          <w:rPr>
            <w:rFonts w:ascii="Times New Roman" w:hAnsi="Times New Roman" w:cs="Times New Roman"/>
            <w:sz w:val="24"/>
            <w:szCs w:val="24"/>
          </w:rPr>
          <w:delText>experiment</w:delText>
        </w:r>
      </w:del>
      <w:ins w:id="5" w:author="Beatrice Bock" w:date="2024-12-30T10:34:00Z" w16du:dateUtc="2024-12-30T17:34:00Z">
        <w:r w:rsidR="00CD16B7">
          <w:rPr>
            <w:rFonts w:ascii="Times New Roman" w:hAnsi="Times New Roman" w:cs="Times New Roman"/>
            <w:sz w:val="24"/>
            <w:szCs w:val="24"/>
          </w:rPr>
          <w:t xml:space="preserve">experiment </w:t>
        </w:r>
        <w:commentRangeStart w:id="6"/>
        <w:r w:rsidR="00CD16B7">
          <w:rPr>
            <w:rFonts w:ascii="Times New Roman" w:hAnsi="Times New Roman" w:cs="Times New Roman"/>
            <w:sz w:val="24"/>
            <w:szCs w:val="24"/>
          </w:rPr>
          <w:t>(n=4)</w:t>
        </w:r>
      </w:ins>
      <w:r w:rsidRPr="00B5297E">
        <w:rPr>
          <w:rFonts w:ascii="Times New Roman" w:hAnsi="Times New Roman" w:cs="Times New Roman"/>
          <w:sz w:val="24"/>
          <w:szCs w:val="24"/>
        </w:rPr>
        <w:t xml:space="preserve">. </w:t>
      </w:r>
      <w:commentRangeEnd w:id="6"/>
      <w:r w:rsidR="00C44C88">
        <w:rPr>
          <w:rStyle w:val="CommentReference"/>
        </w:rPr>
        <w:commentReference w:id="6"/>
      </w:r>
      <w:r w:rsidRPr="00B5297E">
        <w:rPr>
          <w:rFonts w:ascii="Times New Roman" w:hAnsi="Times New Roman" w:cs="Times New Roman"/>
          <w:sz w:val="24"/>
          <w:szCs w:val="24"/>
        </w:rPr>
        <w:t>Boxplot elements: center line, median; box limits, upper and lower quartiles; whiskers, 1.5x interquartile range; black points, observations).</w:t>
      </w:r>
    </w:p>
    <w:p w14:paraId="0798794E" w14:textId="77777777" w:rsidR="006D20AE" w:rsidRPr="00517449" w:rsidRDefault="006D20AE">
      <w:pPr>
        <w:rPr>
          <w:rFonts w:ascii="Times New Roman" w:hAnsi="Times New Roman" w:cs="Times New Roman"/>
          <w:sz w:val="24"/>
          <w:szCs w:val="24"/>
        </w:rPr>
      </w:pPr>
    </w:p>
    <w:p w14:paraId="219C27C1" w14:textId="67DF965E" w:rsidR="00342501" w:rsidRPr="00517449" w:rsidRDefault="00732D6D">
      <w:pPr>
        <w:rPr>
          <w:rFonts w:ascii="Times New Roman" w:hAnsi="Times New Roman" w:cs="Times New Roman"/>
          <w:b/>
          <w:bCs/>
          <w:sz w:val="24"/>
          <w:szCs w:val="24"/>
        </w:rPr>
      </w:pPr>
      <w:commentRangeStart w:id="7"/>
      <w:r w:rsidRPr="00517449">
        <w:rPr>
          <w:rFonts w:ascii="Times New Roman" w:hAnsi="Times New Roman" w:cs="Times New Roman"/>
          <w:b/>
          <w:bCs/>
          <w:sz w:val="24"/>
          <w:szCs w:val="24"/>
        </w:rPr>
        <w:t>Description</w:t>
      </w:r>
      <w:commentRangeEnd w:id="7"/>
      <w:r w:rsidR="00C44C88">
        <w:rPr>
          <w:rStyle w:val="CommentReference"/>
        </w:rPr>
        <w:commentReference w:id="7"/>
      </w:r>
    </w:p>
    <w:p w14:paraId="66BAE5CF" w14:textId="28175CB6" w:rsidR="00E03AC3" w:rsidRPr="00517449" w:rsidRDefault="00E03AC3">
      <w:pPr>
        <w:rPr>
          <w:rFonts w:ascii="Times New Roman" w:hAnsi="Times New Roman" w:cs="Times New Roman"/>
          <w:sz w:val="24"/>
          <w:szCs w:val="24"/>
        </w:rPr>
      </w:pPr>
      <w:r w:rsidRPr="00517449">
        <w:rPr>
          <w:rFonts w:ascii="Times New Roman" w:hAnsi="Times New Roman" w:cs="Times New Roman"/>
          <w:sz w:val="24"/>
          <w:szCs w:val="24"/>
        </w:rPr>
        <w:tab/>
      </w:r>
      <w:r w:rsidRPr="00517449">
        <w:rPr>
          <w:rFonts w:ascii="Times New Roman" w:hAnsi="Times New Roman" w:cs="Times New Roman"/>
          <w:i/>
          <w:iCs/>
          <w:sz w:val="24"/>
          <w:szCs w:val="24"/>
        </w:rPr>
        <w:t xml:space="preserve">Alternaria alternata </w:t>
      </w:r>
      <w:r w:rsidRPr="00517449">
        <w:rPr>
          <w:rFonts w:ascii="Times New Roman" w:hAnsi="Times New Roman" w:cs="Times New Roman"/>
          <w:sz w:val="24"/>
          <w:szCs w:val="24"/>
        </w:rPr>
        <w:t xml:space="preserve">is a fungus </w:t>
      </w:r>
      <w:r w:rsidR="00CA22DD">
        <w:rPr>
          <w:rFonts w:ascii="Times New Roman" w:hAnsi="Times New Roman" w:cs="Times New Roman"/>
          <w:sz w:val="24"/>
          <w:szCs w:val="24"/>
        </w:rPr>
        <w:t xml:space="preserve">that causes </w:t>
      </w:r>
      <w:r w:rsidRPr="00517449">
        <w:rPr>
          <w:rFonts w:ascii="Times New Roman" w:hAnsi="Times New Roman" w:cs="Times New Roman"/>
          <w:sz w:val="24"/>
          <w:szCs w:val="24"/>
        </w:rPr>
        <w:t xml:space="preserve">a spot disease </w:t>
      </w:r>
      <w:r w:rsidR="00CA22DD">
        <w:rPr>
          <w:rFonts w:ascii="Times New Roman" w:hAnsi="Times New Roman" w:cs="Times New Roman"/>
          <w:sz w:val="24"/>
          <w:szCs w:val="24"/>
        </w:rPr>
        <w:t>i</w:t>
      </w:r>
      <w:r w:rsidRPr="00517449">
        <w:rPr>
          <w:rFonts w:ascii="Times New Roman" w:hAnsi="Times New Roman" w:cs="Times New Roman"/>
          <w:sz w:val="24"/>
          <w:szCs w:val="24"/>
        </w:rPr>
        <w:t xml:space="preserve">n </w:t>
      </w:r>
      <w:r w:rsidR="00CA22DD">
        <w:rPr>
          <w:rFonts w:ascii="Times New Roman" w:hAnsi="Times New Roman" w:cs="Times New Roman"/>
          <w:sz w:val="24"/>
          <w:szCs w:val="24"/>
        </w:rPr>
        <w:t xml:space="preserve">many </w:t>
      </w:r>
      <w:r w:rsidR="00D11BE8" w:rsidRPr="00517449">
        <w:rPr>
          <w:rFonts w:ascii="Times New Roman" w:hAnsi="Times New Roman" w:cs="Times New Roman"/>
          <w:sz w:val="24"/>
          <w:szCs w:val="24"/>
        </w:rPr>
        <w:t>plant</w:t>
      </w:r>
      <w:r w:rsidR="00CA22DD">
        <w:rPr>
          <w:rFonts w:ascii="Times New Roman" w:hAnsi="Times New Roman" w:cs="Times New Roman"/>
          <w:sz w:val="24"/>
          <w:szCs w:val="24"/>
        </w:rPr>
        <w:t xml:space="preserve"> </w:t>
      </w:r>
      <w:r w:rsidR="00D11BE8" w:rsidRPr="00517449">
        <w:rPr>
          <w:rFonts w:ascii="Times New Roman" w:hAnsi="Times New Roman" w:cs="Times New Roman"/>
          <w:sz w:val="24"/>
          <w:szCs w:val="24"/>
        </w:rPr>
        <w:t>s</w:t>
      </w:r>
      <w:r w:rsidR="00CA22DD">
        <w:rPr>
          <w:rFonts w:ascii="Times New Roman" w:hAnsi="Times New Roman" w:cs="Times New Roman"/>
          <w:sz w:val="24"/>
          <w:szCs w:val="24"/>
        </w:rPr>
        <w:t xml:space="preserve">pecies, </w:t>
      </w:r>
      <w:r w:rsidR="00DC62EB">
        <w:rPr>
          <w:rFonts w:ascii="Times New Roman" w:hAnsi="Times New Roman" w:cs="Times New Roman"/>
          <w:sz w:val="24"/>
          <w:szCs w:val="24"/>
        </w:rPr>
        <w:t xml:space="preserve">which is </w:t>
      </w:r>
      <w:r w:rsidR="00CA22DD">
        <w:rPr>
          <w:rFonts w:ascii="Times New Roman" w:hAnsi="Times New Roman" w:cs="Times New Roman"/>
          <w:sz w:val="24"/>
          <w:szCs w:val="24"/>
        </w:rPr>
        <w:t xml:space="preserve">a concern because of </w:t>
      </w:r>
      <w:r w:rsidR="00D11BE8" w:rsidRPr="00517449">
        <w:rPr>
          <w:rFonts w:ascii="Times New Roman" w:hAnsi="Times New Roman" w:cs="Times New Roman"/>
          <w:sz w:val="24"/>
          <w:szCs w:val="24"/>
        </w:rPr>
        <w:t xml:space="preserve">the </w:t>
      </w:r>
      <w:r w:rsidR="00CA22DD">
        <w:rPr>
          <w:rFonts w:ascii="Times New Roman" w:hAnsi="Times New Roman" w:cs="Times New Roman"/>
          <w:sz w:val="24"/>
          <w:szCs w:val="24"/>
        </w:rPr>
        <w:t>substantial</w:t>
      </w:r>
      <w:r w:rsidR="00CA22DD" w:rsidRPr="00517449">
        <w:rPr>
          <w:rFonts w:ascii="Times New Roman" w:hAnsi="Times New Roman" w:cs="Times New Roman"/>
          <w:sz w:val="24"/>
          <w:szCs w:val="24"/>
        </w:rPr>
        <w:t xml:space="preserve"> </w:t>
      </w:r>
      <w:r w:rsidR="00D11BE8" w:rsidRPr="00517449">
        <w:rPr>
          <w:rFonts w:ascii="Times New Roman" w:hAnsi="Times New Roman" w:cs="Times New Roman"/>
          <w:sz w:val="24"/>
          <w:szCs w:val="24"/>
        </w:rPr>
        <w:t xml:space="preserve">declines in crop productivity that it can cause </w:t>
      </w:r>
      <w:r w:rsidR="00D11BE8" w:rsidRPr="00517449">
        <w:rPr>
          <w:rFonts w:ascii="Times New Roman" w:hAnsi="Times New Roman" w:cs="Times New Roman"/>
          <w:sz w:val="24"/>
          <w:szCs w:val="24"/>
        </w:rPr>
        <w:fldChar w:fldCharType="begin"/>
      </w:r>
      <w:r w:rsidR="00D11BE8" w:rsidRPr="00517449">
        <w:rPr>
          <w:rFonts w:ascii="Times New Roman" w:hAnsi="Times New Roman" w:cs="Times New Roman"/>
          <w:sz w:val="24"/>
          <w:szCs w:val="24"/>
        </w:rPr>
        <w:instrText xml:space="preserve"> ADDIN ZOTERO_ITEM CSL_CITATION {"citationID":"3CE2zshf","properties":{"formattedCitation":"(Troncoso-Rojas &amp; Tiznado-Hern\\uc0\\u225{}ndez, 2014)","plainCitation":"(Troncoso-Rojas &amp; Tiznado-Hernández, 2014)","noteIndex":0},"citationItems":[{"id":38945,"uris":["http://zotero.org/users/6275788/items/7BS23ULG"],"itemData":{"id":38945,"type":"chapter","archive":"DOI: 10.1016/B978-0-12-411552-1.00005-3","container-title":"Postharvest Decay","ISBN":"978-0-12-411552-1","language":"en","note":"describes alternaria alternata as pathogen. good pics and description of it and spores, good description of infection process","page":"147-187","publisher":"Elsevier","source":"DOI.org (Crossref)","title":"Alternaria alternata (Black Rot, Black Spot)","URL":"https://linkinghub.elsevier.com/retrieve/pii/B9780124115521000053","author":[{"family":"Troncoso-Rojas","given":"Rosalba"},{"family":"Tiznado-Hernández","given":"Martín Ernesto"}],"accessed":{"date-parts":[["2023",8,28]]},"issued":{"date-parts":[["2014"]]}}}],"schema":"https://github.com/citation-style-language/schema/raw/master/csl-citation.json"} </w:instrText>
      </w:r>
      <w:r w:rsidR="00D11BE8" w:rsidRPr="00517449">
        <w:rPr>
          <w:rFonts w:ascii="Times New Roman" w:hAnsi="Times New Roman" w:cs="Times New Roman"/>
          <w:sz w:val="24"/>
          <w:szCs w:val="24"/>
        </w:rPr>
        <w:fldChar w:fldCharType="separate"/>
      </w:r>
      <w:r w:rsidR="00D11BE8" w:rsidRPr="00517449">
        <w:rPr>
          <w:rFonts w:ascii="Times New Roman" w:hAnsi="Times New Roman" w:cs="Times New Roman"/>
          <w:kern w:val="0"/>
          <w:sz w:val="24"/>
          <w:szCs w:val="24"/>
        </w:rPr>
        <w:t>(Troncoso-Rojas &amp; Tiznado-Hernández, 2014)</w:t>
      </w:r>
      <w:r w:rsidR="00D11BE8" w:rsidRPr="00517449">
        <w:rPr>
          <w:rFonts w:ascii="Times New Roman" w:hAnsi="Times New Roman" w:cs="Times New Roman"/>
          <w:sz w:val="24"/>
          <w:szCs w:val="24"/>
        </w:rPr>
        <w:fldChar w:fldCharType="end"/>
      </w:r>
      <w:r w:rsidR="00D11BE8" w:rsidRPr="00517449">
        <w:rPr>
          <w:rFonts w:ascii="Times New Roman" w:hAnsi="Times New Roman" w:cs="Times New Roman"/>
          <w:sz w:val="24"/>
          <w:szCs w:val="24"/>
        </w:rPr>
        <w:t xml:space="preserve">. </w:t>
      </w:r>
      <w:r w:rsidR="00D11BE8" w:rsidRPr="00517449">
        <w:rPr>
          <w:rFonts w:ascii="Times New Roman" w:hAnsi="Times New Roman" w:cs="Times New Roman"/>
          <w:i/>
          <w:iCs/>
          <w:sz w:val="24"/>
          <w:szCs w:val="24"/>
        </w:rPr>
        <w:t>A</w:t>
      </w:r>
      <w:r w:rsidR="004852C7">
        <w:rPr>
          <w:rFonts w:ascii="Times New Roman" w:hAnsi="Times New Roman" w:cs="Times New Roman"/>
          <w:i/>
          <w:iCs/>
          <w:sz w:val="24"/>
          <w:szCs w:val="24"/>
        </w:rPr>
        <w:t xml:space="preserve">. </w:t>
      </w:r>
      <w:r w:rsidR="00D11BE8" w:rsidRPr="00517449">
        <w:rPr>
          <w:rFonts w:ascii="Times New Roman" w:hAnsi="Times New Roman" w:cs="Times New Roman"/>
          <w:i/>
          <w:iCs/>
          <w:sz w:val="24"/>
          <w:szCs w:val="24"/>
        </w:rPr>
        <w:t>alternata</w:t>
      </w:r>
      <w:r w:rsidR="00CA22DD">
        <w:rPr>
          <w:rFonts w:ascii="Times New Roman" w:hAnsi="Times New Roman" w:cs="Times New Roman"/>
          <w:i/>
          <w:iCs/>
          <w:sz w:val="24"/>
          <w:szCs w:val="24"/>
        </w:rPr>
        <w:t xml:space="preserve"> </w:t>
      </w:r>
      <w:r w:rsidR="00D11BE8" w:rsidRPr="00517449">
        <w:rPr>
          <w:rFonts w:ascii="Times New Roman" w:hAnsi="Times New Roman" w:cs="Times New Roman"/>
          <w:sz w:val="24"/>
          <w:szCs w:val="24"/>
        </w:rPr>
        <w:t xml:space="preserve">is </w:t>
      </w:r>
      <w:del w:id="8" w:author="Beatrice Bock" w:date="2024-12-30T10:44:00Z" w16du:dateUtc="2024-12-30T17:44:00Z">
        <w:r w:rsidR="00DC62EB" w:rsidDel="0032525F">
          <w:rPr>
            <w:rFonts w:ascii="Times New Roman" w:hAnsi="Times New Roman" w:cs="Times New Roman"/>
            <w:sz w:val="24"/>
            <w:szCs w:val="24"/>
          </w:rPr>
          <w:delText xml:space="preserve">also </w:delText>
        </w:r>
        <w:r w:rsidR="00D11BE8" w:rsidRPr="00517449" w:rsidDel="0032525F">
          <w:rPr>
            <w:rFonts w:ascii="Times New Roman" w:hAnsi="Times New Roman" w:cs="Times New Roman"/>
            <w:sz w:val="24"/>
            <w:szCs w:val="24"/>
          </w:rPr>
          <w:delText>considered</w:delText>
        </w:r>
      </w:del>
      <w:ins w:id="9" w:author="Beatrice Bock" w:date="2024-12-30T10:44:00Z" w16du:dateUtc="2024-12-30T17:44:00Z">
        <w:r w:rsidR="0032525F">
          <w:rPr>
            <w:rFonts w:ascii="Times New Roman" w:hAnsi="Times New Roman" w:cs="Times New Roman"/>
            <w:sz w:val="24"/>
            <w:szCs w:val="24"/>
          </w:rPr>
          <w:t>classified as</w:t>
        </w:r>
      </w:ins>
      <w:r w:rsidR="00D11BE8" w:rsidRPr="00517449">
        <w:rPr>
          <w:rFonts w:ascii="Times New Roman" w:hAnsi="Times New Roman" w:cs="Times New Roman"/>
          <w:sz w:val="24"/>
          <w:szCs w:val="24"/>
        </w:rPr>
        <w:t xml:space="preserve"> a Dark Septate Endophyte (DSE), </w:t>
      </w:r>
      <w:r w:rsidR="006D20AE" w:rsidRPr="00517449">
        <w:rPr>
          <w:rFonts w:ascii="Times New Roman" w:hAnsi="Times New Roman" w:cs="Times New Roman"/>
          <w:sz w:val="24"/>
          <w:szCs w:val="24"/>
        </w:rPr>
        <w:t xml:space="preserve">which is </w:t>
      </w:r>
      <w:r w:rsidR="00D11BE8" w:rsidRPr="00517449">
        <w:rPr>
          <w:rFonts w:ascii="Times New Roman" w:hAnsi="Times New Roman" w:cs="Times New Roman"/>
          <w:sz w:val="24"/>
          <w:szCs w:val="24"/>
        </w:rPr>
        <w:t xml:space="preserve">a polyphyletic group of </w:t>
      </w:r>
      <w:r w:rsidR="00635298" w:rsidRPr="00517449">
        <w:rPr>
          <w:rFonts w:ascii="Times New Roman" w:hAnsi="Times New Roman" w:cs="Times New Roman"/>
          <w:sz w:val="24"/>
          <w:szCs w:val="24"/>
        </w:rPr>
        <w:t xml:space="preserve">ascomycete </w:t>
      </w:r>
      <w:r w:rsidR="00D11BE8" w:rsidRPr="00517449">
        <w:rPr>
          <w:rFonts w:ascii="Times New Roman" w:hAnsi="Times New Roman" w:cs="Times New Roman"/>
          <w:sz w:val="24"/>
          <w:szCs w:val="24"/>
        </w:rPr>
        <w:t>fungi defined by regular cross-walls among cells (septa) and dark</w:t>
      </w:r>
      <w:r w:rsidR="00CA22DD">
        <w:rPr>
          <w:rFonts w:ascii="Times New Roman" w:hAnsi="Times New Roman" w:cs="Times New Roman"/>
          <w:sz w:val="24"/>
          <w:szCs w:val="24"/>
        </w:rPr>
        <w:t xml:space="preserve">ly </w:t>
      </w:r>
      <w:r w:rsidR="00D11BE8" w:rsidRPr="00517449">
        <w:rPr>
          <w:rFonts w:ascii="Times New Roman" w:hAnsi="Times New Roman" w:cs="Times New Roman"/>
          <w:sz w:val="24"/>
          <w:szCs w:val="24"/>
        </w:rPr>
        <w:t>pigmented hyphae</w:t>
      </w:r>
      <w:r w:rsidR="00F23182" w:rsidRPr="00517449">
        <w:rPr>
          <w:rFonts w:ascii="Times New Roman" w:hAnsi="Times New Roman" w:cs="Times New Roman"/>
          <w:sz w:val="24"/>
          <w:szCs w:val="24"/>
        </w:rPr>
        <w:t xml:space="preserve"> </w:t>
      </w:r>
      <w:r w:rsidR="00F23182" w:rsidRPr="00517449">
        <w:rPr>
          <w:rFonts w:ascii="Times New Roman" w:hAnsi="Times New Roman" w:cs="Times New Roman"/>
          <w:sz w:val="24"/>
          <w:szCs w:val="24"/>
        </w:rPr>
        <w:fldChar w:fldCharType="begin"/>
      </w:r>
      <w:r w:rsidR="00F23182" w:rsidRPr="00517449">
        <w:rPr>
          <w:rFonts w:ascii="Times New Roman" w:hAnsi="Times New Roman" w:cs="Times New Roman"/>
          <w:sz w:val="24"/>
          <w:szCs w:val="24"/>
        </w:rPr>
        <w:instrText xml:space="preserve"> ADDIN ZOTERO_ITEM CSL_CITATION {"citationID":"YmlIkYXq","properties":{"formattedCitation":"(DeMers, 2022)","plainCitation":"(DeMers, 2022)","noteIndex":0},"citationItems":[{"id":38942,"uris":["http://zotero.org/users/6275788/items/ZE936VTJ"],"itemData":{"id":38942,"type":"article-journal","abstract":"Alternaria alternata is a common species of fungus frequently isolated from plants as both an endophyte and a pathogen. Although the current definition of A. alternata rests on a foundation of morphological, genetic and genomic analyses, doubts persist regarding the scope of A. alternata within the genus due to the varied symbiotic interactions and wide host range observed in these fungi. These doubts may be due in large part to the history of unstable taxonomy in Alternaria, based on limited morphological characters for species delimitation and host specificity associated with toxins encoded by genes carried on conditionally dispensable chromosomes. This review explores the history of Alternaria taxonomy, focusing in particular on the use of nutritional mode and host associations in species delimitation, with the goal of evaluating A. alternata as it currently stands based on taxonomic best practice. Given the recombination detected among isolates of A. alternata, different symbiotic associations in this species should not be considered phylogenetically informative.","container-title":"Microbiology","DOI":"10.1099/mic.0.001153","ISSN":"1350-0872, 1465-2080","issue":"3","language":"en","note":"good review on history of alternaria alternata. alternaria usually detected in 1-10% of samples! (cites something else for this)","source":"DOI.org (Crossref)","title":"Alternaria alternata as endophyte and pathogen","URL":"https://www.microbiologyresearch.org/content/journal/micro/10.1099/mic.0.001153","volume":"168","author":[{"family":"DeMers","given":"Mara"}],"accessed":{"date-parts":[["2023",8,28]]},"issued":{"date-parts":[["2022",3,29]]}}}],"schema":"https://github.com/citation-style-language/schema/raw/master/csl-citation.json"} </w:instrText>
      </w:r>
      <w:r w:rsidR="00F23182" w:rsidRPr="00517449">
        <w:rPr>
          <w:rFonts w:ascii="Times New Roman" w:hAnsi="Times New Roman" w:cs="Times New Roman"/>
          <w:sz w:val="24"/>
          <w:szCs w:val="24"/>
        </w:rPr>
        <w:fldChar w:fldCharType="separate"/>
      </w:r>
      <w:r w:rsidR="00F23182" w:rsidRPr="00517449">
        <w:rPr>
          <w:rFonts w:ascii="Times New Roman" w:hAnsi="Times New Roman" w:cs="Times New Roman"/>
          <w:sz w:val="24"/>
          <w:szCs w:val="24"/>
        </w:rPr>
        <w:t>(DeMers, 2022)</w:t>
      </w:r>
      <w:r w:rsidR="00F23182" w:rsidRPr="00517449">
        <w:rPr>
          <w:rFonts w:ascii="Times New Roman" w:hAnsi="Times New Roman" w:cs="Times New Roman"/>
          <w:sz w:val="24"/>
          <w:szCs w:val="24"/>
        </w:rPr>
        <w:fldChar w:fldCharType="end"/>
      </w:r>
      <w:r w:rsidR="00D11BE8" w:rsidRPr="00517449">
        <w:rPr>
          <w:rFonts w:ascii="Times New Roman" w:hAnsi="Times New Roman" w:cs="Times New Roman"/>
          <w:sz w:val="24"/>
          <w:szCs w:val="24"/>
        </w:rPr>
        <w:t xml:space="preserve">. While many DSE </w:t>
      </w:r>
      <w:del w:id="10" w:author="Beatrice Bock" w:date="2024-12-30T10:44:00Z" w16du:dateUtc="2024-12-30T17:44:00Z">
        <w:r w:rsidR="00D11BE8" w:rsidRPr="00517449" w:rsidDel="0032525F">
          <w:rPr>
            <w:rFonts w:ascii="Times New Roman" w:hAnsi="Times New Roman" w:cs="Times New Roman"/>
            <w:sz w:val="24"/>
            <w:szCs w:val="24"/>
          </w:rPr>
          <w:delText>have been categorized as</w:delText>
        </w:r>
      </w:del>
      <w:ins w:id="11" w:author="Beatrice Bock" w:date="2024-12-30T10:44:00Z" w16du:dateUtc="2024-12-30T17:44:00Z">
        <w:r w:rsidR="0032525F">
          <w:rPr>
            <w:rFonts w:ascii="Times New Roman" w:hAnsi="Times New Roman" w:cs="Times New Roman"/>
            <w:sz w:val="24"/>
            <w:szCs w:val="24"/>
          </w:rPr>
          <w:t>are considered</w:t>
        </w:r>
      </w:ins>
      <w:r w:rsidR="00D11BE8" w:rsidRPr="00517449">
        <w:rPr>
          <w:rFonts w:ascii="Times New Roman" w:hAnsi="Times New Roman" w:cs="Times New Roman"/>
          <w:sz w:val="24"/>
          <w:szCs w:val="24"/>
        </w:rPr>
        <w:t xml:space="preserve"> plant pathogens, there is increasing evidence that under certain conditions, these fungi </w:t>
      </w:r>
      <w:r w:rsidR="008105CC" w:rsidRPr="00517449">
        <w:rPr>
          <w:rFonts w:ascii="Times New Roman" w:hAnsi="Times New Roman" w:cs="Times New Roman"/>
          <w:sz w:val="24"/>
          <w:szCs w:val="24"/>
        </w:rPr>
        <w:t>can</w:t>
      </w:r>
      <w:r w:rsidR="00D11BE8" w:rsidRPr="00517449">
        <w:rPr>
          <w:rFonts w:ascii="Times New Roman" w:hAnsi="Times New Roman" w:cs="Times New Roman"/>
          <w:sz w:val="24"/>
          <w:szCs w:val="24"/>
        </w:rPr>
        <w:t xml:space="preserve"> form mutualisms with plants and improve plant growth </w:t>
      </w:r>
      <w:r w:rsidR="004852C7">
        <w:rPr>
          <w:rFonts w:ascii="Times New Roman" w:hAnsi="Times New Roman" w:cs="Times New Roman"/>
          <w:sz w:val="24"/>
          <w:szCs w:val="24"/>
        </w:rPr>
        <w:t>through</w:t>
      </w:r>
      <w:r w:rsidR="004F75B8">
        <w:rPr>
          <w:rFonts w:ascii="Times New Roman" w:hAnsi="Times New Roman" w:cs="Times New Roman"/>
          <w:sz w:val="24"/>
          <w:szCs w:val="24"/>
        </w:rPr>
        <w:t xml:space="preserve"> better</w:t>
      </w:r>
      <w:r w:rsidR="004852C7">
        <w:rPr>
          <w:rFonts w:ascii="Times New Roman" w:hAnsi="Times New Roman" w:cs="Times New Roman"/>
          <w:sz w:val="24"/>
          <w:szCs w:val="24"/>
        </w:rPr>
        <w:t xml:space="preserve"> access to soil resources including nitrogen</w:t>
      </w:r>
      <w:r w:rsidR="00D11BE8" w:rsidRPr="00517449">
        <w:rPr>
          <w:rFonts w:ascii="Times New Roman" w:hAnsi="Times New Roman" w:cs="Times New Roman"/>
          <w:sz w:val="24"/>
          <w:szCs w:val="24"/>
        </w:rPr>
        <w:t xml:space="preserve"> </w:t>
      </w:r>
      <w:r w:rsidR="00D11BE8" w:rsidRPr="00517449">
        <w:rPr>
          <w:rFonts w:ascii="Times New Roman" w:hAnsi="Times New Roman" w:cs="Times New Roman"/>
          <w:sz w:val="24"/>
          <w:szCs w:val="24"/>
        </w:rPr>
        <w:fldChar w:fldCharType="begin"/>
      </w:r>
      <w:r w:rsidR="00D11BE8" w:rsidRPr="00517449">
        <w:rPr>
          <w:rFonts w:ascii="Times New Roman" w:hAnsi="Times New Roman" w:cs="Times New Roman"/>
          <w:sz w:val="24"/>
          <w:szCs w:val="24"/>
        </w:rPr>
        <w:instrText xml:space="preserve"> ADDIN ZOTERO_ITEM CSL_CITATION {"citationID":"J5pX7Xg2","properties":{"formattedCitation":"(Berthelot et al., 2019; Netherway et al., 2024; Schulz &amp; Boyle, 2005)","plainCitation":"(Berthelot et al., 2019; Netherway et al., 2024; Schulz &amp; Boyle, 2005)","noteIndex":0},"citationItems":[{"id":38526,"uris":["http://zotero.org/users/6275788/items/PBPBGL69"],"itemData":{"id":38526,"type":"chapter","abstract":"Dark septate endophytes (DSEs) are ascomycetous fungi whose structure is characterised by dark melanised hyphae and microsclerotia located in plant roots. Associations with DSEs are commonly found in various biomes and plant taxa. Although DSEs are commonly recorded, the effects of their colonisation on plant growth and fitness are unclear. This chapter summarises the state of knowledge about DSEs from the literature and personal data. The effects of DSEs on plant growth range from parasitism to mutualism. They can promote plant growth by improving nutrition (e.g. solubilisation of minerals, degradation of complex carbon compounds), producing secondary metabolites (e.g. phytohormones, volatile organic compounds) and protecting against phytopathogens. More particularly, the high tolerance of DSEs to abiotic stress and their relatively high abundance in trace element-contaminated and other stressful habitats suggest that they may have an important function for host survival under these conditions. Finally, this chapter outlines why additional research is required in the emerging field of plant–DSE interactions to address future challenges.","container-title":"Endophytes for a Growing World","edition":"1","ISBN":"978-1-108-60766-7","language":"en","note":"review on 2019 knowledge of DSE.\ngood definition of DSE: “Dark septate endophytes (DSEs) are ascomycetous fungi whose structure is characterised by dark melanised hyphae and microsclerotia located in plant roots.”\ngpood reasoning for why DSE are not mycorrhizal","page":"143-164","publisher":"Cambridge University Press","source":"DOI.org (Crossref)","title":"From Darkness to Light: Emergence of the Mysterious Dark Septate Endophytes in Plant Growth Promotion and Stress Alleviation","title-short":"From Darkness to Light","URL":"https://www.cambridge.org/core/product/identifier/9781108607667%23CN-bp-7/type/book_part","editor":[{"family":"Hodkinson","given":"Trevor R."},{"family":"Doohan","given":"Fiona M."},{"family":"Saunders","given":"Matthew J."},{"family":"Murphy","given":"Brian R."}],"author":[{"family":"Berthelot","given":"Charlotte"},{"family":"Chalot","given":"Michel"},{"family":"Leyval","given":"Corinne"},{"family":"Blaudez","given":"Damien"}],"accessed":{"date-parts":[["2023",7,19]]},"issued":{"date-parts":[["2019",3,21]]}}},{"id":40922,"uris":["http://zotero.org/users/6275788/items/QRTYXTPU"],"itemData":{"id":40922,"type":"article-journal","abstract":"Abstract\n            Trees interact with a multitude of microbes through their roots and root symbionts such as mycorrhizal fungi and root endophytes. Here, we explore the role of fungal root symbionts as predictors of the soil and root-associated microbiomes of widespread broad-leaved trees across a European latitudinal gradient. Our results suggest that, alongside factors such as climate, soil, and vegetation properties, root colonization by ectomycorrhizal, arbuscular mycorrhizal, and dark septate endophytic fungi also shapes tree-associated microbiomes. Notably, the structure of root and soil microbiomes across our sites is more strongly and consistently associated with dark septate endophyte colonization than with mycorrhizal colonization and many abiotic factors. Root colonization by dark septate endophytes also has a consistent negative association with the relative abundance and diversity of nutrient cycling genes. Our study not only indicates that root-symbiotic interactions are an important factor structuring soil communities and functions in forest ecosystems, but also that the hitherto less studied dark septate endophytes are likely to be central players in these interactions.","container-title":"Nature Communications","DOI":"10.1038/s41467-023-44172-4","ISSN":"2041-1723","issue":"1","journalAbbreviation":"Nat Commun","language":"en","note":"DSE root colonization shape tree-associated microbiomes. Structure of root and soil microbiomes across sites is more strongly and consistenly associated with DSE colonization than with myc clonization and mnay abiotic factors. DSE root colonization has consistent neg association with nutrient cycling genes. DSE may suppress plant pathogens. \"To better understand DSE associations, their importance, and potential applications, we need more research characterizing, isolating, culturing, and re-inoculating plant roots with DSE\"","page":"159","source":"DOI.org (Crossref)","title":"Pervasive associations between dark septate endophytic fungi with tree root and soil microbiomes across Europe","volume":"15","author":[{"family":"Netherway","given":"Tarquin"},{"family":"Bengtsson","given":"Jan"},{"family":"Buegger","given":"Franz"},{"family":"Fritscher","given":"Joachim"},{"family":"Oja","given":"Jane"},{"family":"Pritsch","given":"Karin"},{"family":"Hildebrand","given":"Falk"},{"family":"Krab","given":"Eveline J."},{"family":"Bahram","given":"Mohammad"}],"issued":{"date-parts":[["2024",1,2]]}}},{"id":2589,"uris":["http://zotero.org/users/6275788/items/VHUJWCPQ"],"itemData":{"id":2589,"type":"article-journal","container-title":"Mycological Research","DOI":"10.1017/S095375620500273X","ISSN":"09537562","issue":"6","journalAbbreviation":"Mycological Research","language":"en","note":"hypothesize that fungal endophytes always have some degree of virulence. Balance of antagonism, no neutral interactions.","page":"661-686","source":"DOI.org (Crossref)","title":"The endophytic continuum","volume":"109","author":[{"family":"Schulz","given":"Barbara"},{"family":"Boyle","given":"Christine"}],"issued":{"date-parts":[["2005",6]]}}}],"schema":"https://github.com/citation-style-language/schema/raw/master/csl-citation.json"} </w:instrText>
      </w:r>
      <w:r w:rsidR="00D11BE8" w:rsidRPr="00517449">
        <w:rPr>
          <w:rFonts w:ascii="Times New Roman" w:hAnsi="Times New Roman" w:cs="Times New Roman"/>
          <w:sz w:val="24"/>
          <w:szCs w:val="24"/>
        </w:rPr>
        <w:fldChar w:fldCharType="separate"/>
      </w:r>
      <w:r w:rsidR="00D11BE8" w:rsidRPr="00517449">
        <w:rPr>
          <w:rFonts w:ascii="Times New Roman" w:hAnsi="Times New Roman" w:cs="Times New Roman"/>
          <w:sz w:val="24"/>
          <w:szCs w:val="24"/>
        </w:rPr>
        <w:t>(Berthelot et al., 2019; Netherway et al., 2024; Schulz &amp; Boyle, 2005)</w:t>
      </w:r>
      <w:r w:rsidR="00D11BE8" w:rsidRPr="00517449">
        <w:rPr>
          <w:rFonts w:ascii="Times New Roman" w:hAnsi="Times New Roman" w:cs="Times New Roman"/>
          <w:sz w:val="24"/>
          <w:szCs w:val="24"/>
        </w:rPr>
        <w:fldChar w:fldCharType="end"/>
      </w:r>
      <w:r w:rsidR="00D11BE8" w:rsidRPr="00517449">
        <w:rPr>
          <w:rFonts w:ascii="Times New Roman" w:hAnsi="Times New Roman" w:cs="Times New Roman"/>
          <w:sz w:val="24"/>
          <w:szCs w:val="24"/>
        </w:rPr>
        <w:t xml:space="preserve">. Given that </w:t>
      </w:r>
      <w:r w:rsidR="00D11BE8" w:rsidRPr="00517449">
        <w:rPr>
          <w:rFonts w:ascii="Times New Roman" w:hAnsi="Times New Roman" w:cs="Times New Roman"/>
          <w:i/>
          <w:iCs/>
          <w:sz w:val="24"/>
          <w:szCs w:val="24"/>
        </w:rPr>
        <w:t xml:space="preserve">A. alternata </w:t>
      </w:r>
      <w:r w:rsidR="00D11BE8" w:rsidRPr="00517449">
        <w:rPr>
          <w:rFonts w:ascii="Times New Roman" w:hAnsi="Times New Roman" w:cs="Times New Roman"/>
          <w:sz w:val="24"/>
          <w:szCs w:val="24"/>
        </w:rPr>
        <w:t>is a globally</w:t>
      </w:r>
      <w:r w:rsidR="00CA22DD">
        <w:rPr>
          <w:rFonts w:ascii="Times New Roman" w:hAnsi="Times New Roman" w:cs="Times New Roman"/>
          <w:sz w:val="24"/>
          <w:szCs w:val="24"/>
        </w:rPr>
        <w:t xml:space="preserve"> distributed</w:t>
      </w:r>
      <w:r w:rsidR="00D11BE8" w:rsidRPr="00517449">
        <w:rPr>
          <w:rFonts w:ascii="Times New Roman" w:hAnsi="Times New Roman" w:cs="Times New Roman"/>
          <w:sz w:val="24"/>
          <w:szCs w:val="24"/>
        </w:rPr>
        <w:t xml:space="preserve"> </w:t>
      </w:r>
      <w:r w:rsidR="00CA22DD">
        <w:rPr>
          <w:rFonts w:ascii="Times New Roman" w:hAnsi="Times New Roman" w:cs="Times New Roman"/>
          <w:sz w:val="24"/>
          <w:szCs w:val="24"/>
        </w:rPr>
        <w:t>species</w:t>
      </w:r>
      <w:r w:rsidR="00CA22DD" w:rsidRPr="00517449">
        <w:rPr>
          <w:rFonts w:ascii="Times New Roman" w:hAnsi="Times New Roman" w:cs="Times New Roman"/>
          <w:sz w:val="24"/>
          <w:szCs w:val="24"/>
        </w:rPr>
        <w:t xml:space="preserve"> </w:t>
      </w:r>
      <w:r w:rsidR="006D20AE" w:rsidRPr="00517449">
        <w:rPr>
          <w:rFonts w:ascii="Times New Roman" w:hAnsi="Times New Roman" w:cs="Times New Roman"/>
          <w:sz w:val="24"/>
          <w:szCs w:val="24"/>
        </w:rPr>
        <w:fldChar w:fldCharType="begin"/>
      </w:r>
      <w:r w:rsidR="006D20AE" w:rsidRPr="00517449">
        <w:rPr>
          <w:rFonts w:ascii="Times New Roman" w:hAnsi="Times New Roman" w:cs="Times New Roman"/>
          <w:sz w:val="24"/>
          <w:szCs w:val="24"/>
        </w:rPr>
        <w:instrText xml:space="preserve"> ADDIN ZOTERO_ITEM CSL_CITATION {"citationID":"PvfkE465","properties":{"formattedCitation":"(DeMers, 2022)","plainCitation":"(DeMers, 2022)","noteIndex":0},"citationItems":[{"id":38942,"uris":["http://zotero.org/users/6275788/items/ZE936VTJ"],"itemData":{"id":38942,"type":"article-journal","abstract":"Alternaria alternata is a common species of fungus frequently isolated from plants as both an endophyte and a pathogen. Although the current definition of A. alternata rests on a foundation of morphological, genetic and genomic analyses, doubts persist regarding the scope of A. alternata within the genus due to the varied symbiotic interactions and wide host range observed in these fungi. These doubts may be due in large part to the history of unstable taxonomy in Alternaria, based on limited morphological characters for species delimitation and host specificity associated with toxins encoded by genes carried on conditionally dispensable chromosomes. This review explores the history of Alternaria taxonomy, focusing in particular on the use of nutritional mode and host associations in species delimitation, with the goal of evaluating A. alternata as it currently stands based on taxonomic best practice. Given the recombination detected among isolates of A. alternata, different symbiotic associations in this species should not be considered phylogenetically informative.","container-title":"Microbiology","DOI":"10.1099/mic.0.001153","ISSN":"1350-0872, 1465-2080","issue":"3","language":"en","note":"good review on history of alternaria alternata. alternaria usually detected in 1-10% of samples! (cites something else for this)","source":"DOI.org (Crossref)","title":"Alternaria alternata as endophyte and pathogen","URL":"https://www.microbiologyresearch.org/content/journal/micro/10.1099/mic.0.001153","volume":"168","author":[{"family":"DeMers","given":"Mara"}],"accessed":{"date-parts":[["2023",8,28]]},"issued":{"date-parts":[["2022",3,29]]}}}],"schema":"https://github.com/citation-style-language/schema/raw/master/csl-citation.json"} </w:instrText>
      </w:r>
      <w:r w:rsidR="006D20AE" w:rsidRPr="00517449">
        <w:rPr>
          <w:rFonts w:ascii="Times New Roman" w:hAnsi="Times New Roman" w:cs="Times New Roman"/>
          <w:sz w:val="24"/>
          <w:szCs w:val="24"/>
        </w:rPr>
        <w:fldChar w:fldCharType="separate"/>
      </w:r>
      <w:r w:rsidR="006D20AE" w:rsidRPr="00517449">
        <w:rPr>
          <w:rFonts w:ascii="Times New Roman" w:hAnsi="Times New Roman" w:cs="Times New Roman"/>
          <w:sz w:val="24"/>
          <w:szCs w:val="24"/>
        </w:rPr>
        <w:t>(DeMers, 2022)</w:t>
      </w:r>
      <w:r w:rsidR="006D20AE" w:rsidRPr="00517449">
        <w:rPr>
          <w:rFonts w:ascii="Times New Roman" w:hAnsi="Times New Roman" w:cs="Times New Roman"/>
          <w:sz w:val="24"/>
          <w:szCs w:val="24"/>
        </w:rPr>
        <w:fldChar w:fldCharType="end"/>
      </w:r>
      <w:r w:rsidR="00D11BE8" w:rsidRPr="00517449">
        <w:rPr>
          <w:rFonts w:ascii="Times New Roman" w:hAnsi="Times New Roman" w:cs="Times New Roman"/>
          <w:sz w:val="24"/>
          <w:szCs w:val="24"/>
        </w:rPr>
        <w:t xml:space="preserve">, it is of interest to understand </w:t>
      </w:r>
      <w:r w:rsidR="00CA22DD">
        <w:rPr>
          <w:rFonts w:ascii="Times New Roman" w:hAnsi="Times New Roman" w:cs="Times New Roman"/>
          <w:sz w:val="24"/>
          <w:szCs w:val="24"/>
        </w:rPr>
        <w:t>the</w:t>
      </w:r>
      <w:r w:rsidR="00CA22DD" w:rsidRPr="00517449">
        <w:rPr>
          <w:rFonts w:ascii="Times New Roman" w:hAnsi="Times New Roman" w:cs="Times New Roman"/>
          <w:sz w:val="24"/>
          <w:szCs w:val="24"/>
        </w:rPr>
        <w:t xml:space="preserve"> </w:t>
      </w:r>
      <w:r w:rsidR="00D11BE8" w:rsidRPr="00517449">
        <w:rPr>
          <w:rFonts w:ascii="Times New Roman" w:hAnsi="Times New Roman" w:cs="Times New Roman"/>
          <w:sz w:val="24"/>
          <w:szCs w:val="24"/>
        </w:rPr>
        <w:t xml:space="preserve">conditions </w:t>
      </w:r>
      <w:r w:rsidR="00CA22DD">
        <w:rPr>
          <w:rFonts w:ascii="Times New Roman" w:hAnsi="Times New Roman" w:cs="Times New Roman"/>
          <w:sz w:val="24"/>
          <w:szCs w:val="24"/>
        </w:rPr>
        <w:t xml:space="preserve">that </w:t>
      </w:r>
      <w:r w:rsidR="00D11BE8" w:rsidRPr="00517449">
        <w:rPr>
          <w:rFonts w:ascii="Times New Roman" w:hAnsi="Times New Roman" w:cs="Times New Roman"/>
          <w:sz w:val="24"/>
          <w:szCs w:val="24"/>
        </w:rPr>
        <w:t xml:space="preserve">are conducive to its </w:t>
      </w:r>
      <w:r w:rsidR="00CA22DD">
        <w:rPr>
          <w:rFonts w:ascii="Times New Roman" w:hAnsi="Times New Roman" w:cs="Times New Roman"/>
          <w:sz w:val="24"/>
          <w:szCs w:val="24"/>
        </w:rPr>
        <w:t>function as</w:t>
      </w:r>
      <w:r w:rsidR="00D11BE8" w:rsidRPr="00517449">
        <w:rPr>
          <w:rFonts w:ascii="Times New Roman" w:hAnsi="Times New Roman" w:cs="Times New Roman"/>
          <w:sz w:val="24"/>
          <w:szCs w:val="24"/>
        </w:rPr>
        <w:t xml:space="preserve"> </w:t>
      </w:r>
      <w:r w:rsidR="00AA1B4D">
        <w:rPr>
          <w:rFonts w:ascii="Times New Roman" w:hAnsi="Times New Roman" w:cs="Times New Roman"/>
          <w:sz w:val="24"/>
          <w:szCs w:val="24"/>
        </w:rPr>
        <w:lastRenderedPageBreak/>
        <w:t xml:space="preserve">a </w:t>
      </w:r>
      <w:r w:rsidR="00D11BE8" w:rsidRPr="00517449">
        <w:rPr>
          <w:rFonts w:ascii="Times New Roman" w:hAnsi="Times New Roman" w:cs="Times New Roman"/>
          <w:sz w:val="24"/>
          <w:szCs w:val="24"/>
        </w:rPr>
        <w:t>mutualist instead of a pathogen</w:t>
      </w:r>
      <w:r w:rsidR="008105CC" w:rsidRPr="00517449">
        <w:rPr>
          <w:rFonts w:ascii="Times New Roman" w:hAnsi="Times New Roman" w:cs="Times New Roman"/>
          <w:sz w:val="24"/>
          <w:szCs w:val="24"/>
        </w:rPr>
        <w:t xml:space="preserve"> so </w:t>
      </w:r>
      <w:r w:rsidR="00CA22DD">
        <w:rPr>
          <w:rFonts w:ascii="Times New Roman" w:hAnsi="Times New Roman" w:cs="Times New Roman"/>
          <w:sz w:val="24"/>
          <w:szCs w:val="24"/>
        </w:rPr>
        <w:t xml:space="preserve">its management in agricultural settings can be improved. </w:t>
      </w:r>
      <w:ins w:id="12" w:author="Beatrice Bock" w:date="2024-12-30T10:46:00Z" w16du:dateUtc="2024-12-30T17:46:00Z">
        <w:r w:rsidR="0032525F">
          <w:rPr>
            <w:rFonts w:ascii="Times New Roman" w:hAnsi="Times New Roman" w:cs="Times New Roman"/>
            <w:sz w:val="24"/>
            <w:szCs w:val="24"/>
          </w:rPr>
          <w:t xml:space="preserve">Relevant conditions </w:t>
        </w:r>
      </w:ins>
      <w:ins w:id="13" w:author="Beatrice Bock" w:date="2024-12-30T11:02:00Z" w16du:dateUtc="2024-12-30T18:02:00Z">
        <w:r w:rsidR="002A3CBE">
          <w:rPr>
            <w:rFonts w:ascii="Times New Roman" w:hAnsi="Times New Roman" w:cs="Times New Roman"/>
            <w:sz w:val="24"/>
            <w:szCs w:val="24"/>
          </w:rPr>
          <w:t xml:space="preserve">affecting this relationship </w:t>
        </w:r>
      </w:ins>
      <w:ins w:id="14" w:author="Beatrice Bock" w:date="2024-12-30T10:46:00Z" w16du:dateUtc="2024-12-30T17:46:00Z">
        <w:r w:rsidR="0032525F">
          <w:rPr>
            <w:rFonts w:ascii="Times New Roman" w:hAnsi="Times New Roman" w:cs="Times New Roman"/>
            <w:sz w:val="24"/>
            <w:szCs w:val="24"/>
          </w:rPr>
          <w:t xml:space="preserve">may include nitrogen forms and amounts as well as ratios of nitrogen to carbon available to both the plant and the </w:t>
        </w:r>
      </w:ins>
      <w:ins w:id="15" w:author="Beatrice Bock" w:date="2024-12-30T10:47:00Z" w16du:dateUtc="2024-12-30T17:47:00Z">
        <w:r w:rsidR="0032525F">
          <w:rPr>
            <w:rFonts w:ascii="Times New Roman" w:hAnsi="Times New Roman" w:cs="Times New Roman"/>
            <w:sz w:val="24"/>
            <w:szCs w:val="24"/>
          </w:rPr>
          <w:t xml:space="preserve">fungus </w:t>
        </w:r>
      </w:ins>
      <w:r w:rsidR="0032525F">
        <w:rPr>
          <w:rFonts w:ascii="Times New Roman" w:hAnsi="Times New Roman" w:cs="Times New Roman"/>
          <w:sz w:val="24"/>
          <w:szCs w:val="24"/>
        </w:rPr>
        <w:fldChar w:fldCharType="begin"/>
      </w:r>
      <w:r w:rsidR="0032525F">
        <w:rPr>
          <w:rFonts w:ascii="Times New Roman" w:hAnsi="Times New Roman" w:cs="Times New Roman"/>
          <w:sz w:val="24"/>
          <w:szCs w:val="24"/>
        </w:rPr>
        <w:instrText xml:space="preserve"> ADDIN ZOTERO_ITEM CSL_CITATION {"citationID":"yGK9U35c","properties":{"formattedCitation":"(Johnson, 2010)","plainCitation":"(Johnson, 2010)","noteIndex":0},"citationItems":[{"id":38505,"uris":["http://zotero.org/users/6275788/items/NKNBSR6T"],"itemData":{"id":38505,"type":"article-journal","container-title":"New Phytologist","DOI":"10.1111/j.1469-8137.2009.03110.x","ISSN":"0028-646X, 1469-8137","issue":"3","journalAbbreviation":"New Phytologist","language":"en","note":"framework for understanding AMF symbioses (resource stoichiometry)","page":"631-647","source":"DOI.org (Crossref)","title":"Resource stoichiometry elucidates the structure and function of arbuscular mycorrhizas across scales","volume":"185","author":[{"family":"Johnson","given":"Nancy Collins"}],"issued":{"date-parts":[["2010",2]]}}}],"schema":"https://github.com/citation-style-language/schema/raw/master/csl-citation.json"} </w:instrText>
      </w:r>
      <w:r w:rsidR="0032525F">
        <w:rPr>
          <w:rFonts w:ascii="Times New Roman" w:hAnsi="Times New Roman" w:cs="Times New Roman"/>
          <w:sz w:val="24"/>
          <w:szCs w:val="24"/>
        </w:rPr>
        <w:fldChar w:fldCharType="separate"/>
      </w:r>
      <w:r w:rsidR="0032525F" w:rsidRPr="0032525F">
        <w:rPr>
          <w:rFonts w:ascii="Times New Roman" w:hAnsi="Times New Roman" w:cs="Times New Roman"/>
          <w:sz w:val="24"/>
        </w:rPr>
        <w:t>(Johnson, 2010)</w:t>
      </w:r>
      <w:r w:rsidR="0032525F">
        <w:rPr>
          <w:rFonts w:ascii="Times New Roman" w:hAnsi="Times New Roman" w:cs="Times New Roman"/>
          <w:sz w:val="24"/>
          <w:szCs w:val="24"/>
        </w:rPr>
        <w:fldChar w:fldCharType="end"/>
      </w:r>
      <w:ins w:id="16" w:author="Beatrice Bock" w:date="2024-12-30T10:47:00Z" w16du:dateUtc="2024-12-30T17:47:00Z">
        <w:r w:rsidR="0032525F">
          <w:rPr>
            <w:rFonts w:ascii="Times New Roman" w:hAnsi="Times New Roman" w:cs="Times New Roman"/>
            <w:sz w:val="24"/>
            <w:szCs w:val="24"/>
          </w:rPr>
          <w:t xml:space="preserve">. </w:t>
        </w:r>
      </w:ins>
    </w:p>
    <w:p w14:paraId="7CBEB79A" w14:textId="16602236" w:rsidR="00E03AC3" w:rsidRPr="00517449" w:rsidRDefault="00D11BE8">
      <w:pPr>
        <w:rPr>
          <w:rFonts w:ascii="Times New Roman" w:hAnsi="Times New Roman" w:cs="Times New Roman"/>
          <w:sz w:val="24"/>
          <w:szCs w:val="24"/>
        </w:rPr>
      </w:pPr>
      <w:r w:rsidRPr="00517449">
        <w:rPr>
          <w:rFonts w:ascii="Times New Roman" w:hAnsi="Times New Roman" w:cs="Times New Roman"/>
          <w:sz w:val="24"/>
          <w:szCs w:val="24"/>
        </w:rPr>
        <w:tab/>
        <w:t xml:space="preserve">In this experiment, we assess the ability for an </w:t>
      </w:r>
      <w:r w:rsidRPr="00517449">
        <w:rPr>
          <w:rFonts w:ascii="Times New Roman" w:hAnsi="Times New Roman" w:cs="Times New Roman"/>
          <w:i/>
          <w:iCs/>
          <w:sz w:val="24"/>
          <w:szCs w:val="24"/>
        </w:rPr>
        <w:t>A. alternata</w:t>
      </w:r>
      <w:r w:rsidRPr="00517449">
        <w:rPr>
          <w:rFonts w:ascii="Times New Roman" w:hAnsi="Times New Roman" w:cs="Times New Roman"/>
          <w:sz w:val="24"/>
          <w:szCs w:val="24"/>
        </w:rPr>
        <w:t xml:space="preserve"> isolate</w:t>
      </w:r>
      <w:r w:rsidR="00F23182" w:rsidRPr="00517449">
        <w:rPr>
          <w:rFonts w:ascii="Times New Roman" w:hAnsi="Times New Roman" w:cs="Times New Roman"/>
          <w:sz w:val="24"/>
          <w:szCs w:val="24"/>
        </w:rPr>
        <w:t xml:space="preserve"> (GenBank Accession Number SUB14593255 germinator_fung_10x_B_2_F12 PQ284877)</w:t>
      </w:r>
      <w:r w:rsidRPr="00517449">
        <w:rPr>
          <w:rFonts w:ascii="Times New Roman" w:hAnsi="Times New Roman" w:cs="Times New Roman"/>
          <w:sz w:val="24"/>
          <w:szCs w:val="24"/>
        </w:rPr>
        <w:t xml:space="preserve"> to utilize inorganic and organic forms of nitrogen. </w:t>
      </w:r>
      <w:r w:rsidR="006D20AE" w:rsidRPr="00517449">
        <w:rPr>
          <w:rFonts w:ascii="Times New Roman" w:hAnsi="Times New Roman" w:cs="Times New Roman"/>
          <w:sz w:val="24"/>
          <w:szCs w:val="24"/>
        </w:rPr>
        <w:t>I</w:t>
      </w:r>
      <w:r w:rsidRPr="00517449">
        <w:rPr>
          <w:rFonts w:ascii="Times New Roman" w:hAnsi="Times New Roman" w:cs="Times New Roman"/>
          <w:sz w:val="24"/>
          <w:szCs w:val="24"/>
        </w:rPr>
        <w:t xml:space="preserve">t is </w:t>
      </w:r>
      <w:del w:id="17" w:author="Beatrice Bock" w:date="2024-12-30T11:03:00Z" w16du:dateUtc="2024-12-30T18:03:00Z">
        <w:r w:rsidRPr="00517449" w:rsidDel="0088783C">
          <w:rPr>
            <w:rFonts w:ascii="Times New Roman" w:hAnsi="Times New Roman" w:cs="Times New Roman"/>
            <w:sz w:val="24"/>
            <w:szCs w:val="24"/>
          </w:rPr>
          <w:delText>vital</w:delText>
        </w:r>
      </w:del>
      <w:ins w:id="18" w:author="Beatrice Bock" w:date="2024-12-30T11:03:00Z" w16du:dateUtc="2024-12-30T18:03:00Z">
        <w:r w:rsidR="0088783C" w:rsidRPr="00517449">
          <w:rPr>
            <w:rFonts w:ascii="Times New Roman" w:hAnsi="Times New Roman" w:cs="Times New Roman"/>
            <w:sz w:val="24"/>
            <w:szCs w:val="24"/>
          </w:rPr>
          <w:t>important</w:t>
        </w:r>
      </w:ins>
      <w:r w:rsidRPr="00517449">
        <w:rPr>
          <w:rFonts w:ascii="Times New Roman" w:hAnsi="Times New Roman" w:cs="Times New Roman"/>
          <w:sz w:val="24"/>
          <w:szCs w:val="24"/>
        </w:rPr>
        <w:t xml:space="preserve"> to know if this fungus can use both forms of nitrogen because this will impact which forms of nitrogen are used and monitored in </w:t>
      </w:r>
      <w:r w:rsidR="009E771C">
        <w:rPr>
          <w:rFonts w:ascii="Times New Roman" w:hAnsi="Times New Roman" w:cs="Times New Roman"/>
          <w:sz w:val="24"/>
          <w:szCs w:val="24"/>
        </w:rPr>
        <w:t xml:space="preserve">other </w:t>
      </w:r>
      <w:r w:rsidRPr="00517449">
        <w:rPr>
          <w:rFonts w:ascii="Times New Roman" w:hAnsi="Times New Roman" w:cs="Times New Roman"/>
          <w:sz w:val="24"/>
          <w:szCs w:val="24"/>
        </w:rPr>
        <w:t>experiments. For example, stable isotopes of nitrogen are useful in tracing nitrogen movement in plant-fungal symbioses. However, it is unclear which form of nitrogen is best to use for these experiments</w:t>
      </w:r>
      <w:r w:rsidR="00533664" w:rsidRPr="00517449">
        <w:rPr>
          <w:rFonts w:ascii="Times New Roman" w:hAnsi="Times New Roman" w:cs="Times New Roman"/>
          <w:sz w:val="24"/>
          <w:szCs w:val="24"/>
        </w:rPr>
        <w:t xml:space="preserve"> </w:t>
      </w:r>
      <w:r w:rsidR="00F23182" w:rsidRPr="00517449">
        <w:rPr>
          <w:rFonts w:ascii="Times New Roman" w:hAnsi="Times New Roman" w:cs="Times New Roman"/>
          <w:sz w:val="24"/>
          <w:szCs w:val="24"/>
        </w:rPr>
        <w:t xml:space="preserve">despite </w:t>
      </w:r>
      <w:r w:rsidR="009E771C">
        <w:rPr>
          <w:rFonts w:ascii="Times New Roman" w:hAnsi="Times New Roman" w:cs="Times New Roman"/>
          <w:sz w:val="24"/>
          <w:szCs w:val="24"/>
        </w:rPr>
        <w:t>similar</w:t>
      </w:r>
      <w:r w:rsidR="00AA1B4D">
        <w:rPr>
          <w:rFonts w:ascii="Times New Roman" w:hAnsi="Times New Roman" w:cs="Times New Roman"/>
          <w:sz w:val="24"/>
          <w:szCs w:val="24"/>
        </w:rPr>
        <w:t xml:space="preserve"> work</w:t>
      </w:r>
      <w:r w:rsidR="00F23182" w:rsidRPr="00517449">
        <w:rPr>
          <w:rFonts w:ascii="Times New Roman" w:hAnsi="Times New Roman" w:cs="Times New Roman"/>
          <w:sz w:val="24"/>
          <w:szCs w:val="24"/>
        </w:rPr>
        <w:t xml:space="preserve"> on other groups of fungi </w:t>
      </w:r>
      <w:r w:rsidR="00533664" w:rsidRPr="00517449">
        <w:rPr>
          <w:rFonts w:ascii="Times New Roman" w:hAnsi="Times New Roman" w:cs="Times New Roman"/>
          <w:sz w:val="24"/>
          <w:szCs w:val="24"/>
        </w:rPr>
        <w:fldChar w:fldCharType="begin"/>
      </w:r>
      <w:r w:rsidR="005921AD" w:rsidRPr="00517449">
        <w:rPr>
          <w:rFonts w:ascii="Times New Roman" w:hAnsi="Times New Roman" w:cs="Times New Roman"/>
          <w:sz w:val="24"/>
          <w:szCs w:val="24"/>
        </w:rPr>
        <w:instrText xml:space="preserve"> ADDIN ZOTERO_ITEM CSL_CITATION {"citationID":"KiAMvQDq","properties":{"formattedCitation":"(Finlay et al., 1992; Hawkins et al., 2000; He et al., 2003; Newsham, 2011; Upson et al., 2009)","plainCitation":"(Finlay et al., 1992; Hawkins et al., 2000; He et al., 2003; Newsham, 2011; Upson et al., 2009)","noteIndex":0},"citationItems":[{"id":43025,"uris":["http://zotero.org/users/6275788/items/RMAMZQS3"],"itemData":{"id":43025,"type":"article-journal","abstract":"The growth of ten species of ectomycorrhizal fungi was measured in liquid media containing different organic and inorganic nitrogen sources. All fungi grew well on ammonium. Growth on nitrate was generally lower, although there was considerable variation between different isolates of the same species. Suillus variegatus, Piloderma croceum, Paxillus involutus, Hebeloma crustuliniforme and unidentified pink and white isolates often grew as well on organic nitrogen sources as on ammonium. Growth of the other species was more variable. Isolates of Thelephora terrestris and Lactarius rufus varied in their ability to use bovine serum albumen (BSA) but two Laccaria species were poor at using the protein as a nitrogen source. The ability of mycorrhizal and nonmycorrhizal Pinus contorta Dougl. ex Loud, plants to utilize BSA was also examined. Non-mycorrhizal plants and mycorrhizal plants infected with either T. terrestris or the unidentified pink ectomycorrhizal symbiont were supplied either with ammonium or with BSA. Growth of plants supplied with BSA was significantly increased by mycorrhizal infection with the pink symbiont and not significantly different from that of plants supplied with ammonium, but non-mycorrhizal plants were unable to use the protein as a nitrogen source and had significantly lower yields and nitrogen contents than infected plants. In contrast, mycorrhizal infection with T. terrestris had no effect on growth or nitrogen contents of plants supplied with protein. The results are discussed in relation to possible physiological differences between ectomycorrhizal fungi occurring at different successional stages of forest development.","container-title":"New Phytologist","DOI":"10.1111/j.1469-8137.1992.tb01063.x","ISSN":"0028-646X, 1469-8137","issue":"1","journalAbbreviation":"New Phytologist","language":"en","license":"http://onlinelibrary.wiley.com/termsAndConditions#vor","page":"105-115","source":"DOI.org (Crossref)","title":"Utilization of organic and inorganic nitrogen sources by ectomycorrhizal fungi in pure culture and in symbiosis with &lt;i&gt;Pinus contorta&lt;/i&gt; Dougl. ex Loud.","volume":"120","author":[{"family":"Finlay","given":"R. D."},{"family":"Frostegård","given":"Å."},{"family":"Sonnerfeldt","given":"A.‐M."}],"issued":{"date-parts":[["1992",1]]}}},{"id":43021,"uris":["http://zotero.org/users/6275788/items/8APEUBG5"],"itemData":{"id":43021,"type":"article-journal","abstract":"New information on N uptake and transport of inorganic and organic N in arbuscular mycorrhizal fungi is reviewed here. Hyphae of the arbuscular mycorrhizal fungus Glomus mosseae (Nicol. and Gerd.) Gerd. and Trappe (BEG 107) were shown to transport N supplied as 15N-Gly to wheat plants after a 48 h labelling period in semi-hydroponic (Perlite), non-sterile, compartmentalised pot cultures. Of the 15N supplied to hyphae in pot cultures over 48 h, 0.2 and 6% was transported to plants supplied with insufﬁcient N or sufﬁcient N, respectively. The increased 15N uptake at the higher N supply was related to the higher hyphal length density at the higher N supply. These ﬁndings were supported by results from in vitro and monoxenic studies. Excised hyphae from four Glomus isolates (BEG 84, 107, 108 and 110) acquired N from both inorganic (15NH415NO3, 15NO3− or 15NH4+) and organic (15NGly and 15N-Glu, except in BEG 84 where amino acid uptake was not tested) sources in vitro during short-term experiments. Conﬁrming these studies under sterile conditions where no bacterial mineralisation of organic N occurred, monoxenic cultures of Glomus intraradices Schenk and Smith were shown to transport N from organic sources (15N-Gly and 15N-Glu) to Ri T-DNA transformed, AM-colonised carrot roots in a long-term experiment. The higher N uptake (also from organic N) by isolates from nutrient poor sites (BEG 108 and 110) compared to that from a conventional agricultural ﬁeld implied that ecotypic differences occur. Although the arbuscular mycorrhizal isolates used contributed to the acquisition of N from both inorganic and organic sources by the host plants/roots used, this was not enough to increase the N nutritional status of the mycorrhizal compared to non-mycorrhizal hosts.","DOI":"10.1023/a:1026500810385","language":"en","source":"Zotero","title":"Uptake and transport of organic and inorganic nitrogen by arbuscular mycorrhizal fungi","author":[{"family":"Hawkins","given":"Heidi-Jayne"},{"family":"Johansen","given":"Anders"},{"family":"George","given":"Eckhard"}],"issued":{"date-parts":[["2000"]]}}},{"id":1184,"uris":["http://zotero.org/users/6275788/items/ZJLUV8C5"],"itemData":{"id":1184,"type":"article-journal","container-title":"Critical Reviews in Plant Sciences","DOI":"10.1080/713608315","ISSN":"0735-2689, 1549-7836","issue":"6","journalAbbreviation":"Critical Reviews in Plant Sciences","language":"en","note":"\"The symbiosis is obligate for an organism that is unable to survive and reproduce without its living partner, and facultative if it is able to do so when its living partner is absent\"\ndescribes emf as facultative\ngood review of N movement between N-fixers and non-N-fixers. In 2003, unknown whether significant amounts of N being moved\nnitrate and ammonium are most readily avaulable forms of inorganic N for plants and fungi. Nitrate more common in ag because of rapid nitrification of nh4; nh4 more common in undisturbed or acidic soils and NO3 almost absent. NH4 can be assimilates (inorganic to organix) directly by plants, no3 must be reduced to nh4 before assimilation. NO3 highly mobile in soils","page":"531-567","source":"DOI.org (Crossref)","title":"Nitrogen Transfer Within and Between Plants Through Common Mycorrhizal Networks (CMNs)","volume":"22","author":[{"family":"He","given":"Xin-Hua"},{"family":"Critchley","given":"Christa"},{"family":"Bledsoe","given":"Caroline"}],"issued":{"date-parts":[["2003",10]]}}},{"id":38540,"uris":["http://zotero.org/users/6275788/items/36Q6RZ7Y"],"itemData":{"id":38540,"type":"article-journal","container-title":"New Phytologist","DOI":"10.1111/j.1469-8137.2010.03611.x","ISSN":"0028-646X, 1469-8137","issue":"3","journalAbbreviation":"New Phytologist","language":"en","note":"DSE improve plant growth relative to sterile controls (total, shoot, and root biomass, shoot N and P). DSE don't affect plant growth when inorganic N is supplied","page":"783-793","source":"DOI.org (Crossref)","title":"A meta‐analysis of plant responses to dark septate root endophytes","volume":"190","author":[{"family":"Newsham","given":"K. K."}],"issued":{"date-parts":[["2011",5]]}}},{"id":8332,"uris":["http://zotero.org/users/6275788/items/UAQCWEGP"],"itemData":{"id":8332,"type":"article-journal","archive_location":"WOS:000270895900001","container-title":"MYCORRHIZA","DOI":"10.1007/s00572-009-0260-3","ISSN":"0940-6360","issue":"1","page":"1-11","title":"Nitrogen form influences the response of Deschampsia antarctica to dark septate root endophytes","volume":"20","author":[{"family":"Upson","given":"R"},{"family":"Read","given":"DJ"},{"family":"Newsham","given":"KK"}],"issued":{"date-parts":[["2009",11]]}}}],"schema":"https://github.com/citation-style-language/schema/raw/master/csl-citation.json"} </w:instrText>
      </w:r>
      <w:r w:rsidR="00533664" w:rsidRPr="00517449">
        <w:rPr>
          <w:rFonts w:ascii="Times New Roman" w:hAnsi="Times New Roman" w:cs="Times New Roman"/>
          <w:sz w:val="24"/>
          <w:szCs w:val="24"/>
        </w:rPr>
        <w:fldChar w:fldCharType="separate"/>
      </w:r>
      <w:r w:rsidR="005921AD" w:rsidRPr="00517449">
        <w:rPr>
          <w:rFonts w:ascii="Times New Roman" w:hAnsi="Times New Roman" w:cs="Times New Roman"/>
          <w:sz w:val="24"/>
          <w:szCs w:val="24"/>
        </w:rPr>
        <w:t>(Finlay et al., 1992; Hawkins et al., 2000; He et al., 2003; Newsham, 2011; Upson et al., 2009)</w:t>
      </w:r>
      <w:r w:rsidR="00533664" w:rsidRPr="00517449">
        <w:rPr>
          <w:rFonts w:ascii="Times New Roman" w:hAnsi="Times New Roman" w:cs="Times New Roman"/>
          <w:sz w:val="24"/>
          <w:szCs w:val="24"/>
        </w:rPr>
        <w:fldChar w:fldCharType="end"/>
      </w:r>
      <w:r w:rsidRPr="00517449">
        <w:rPr>
          <w:rFonts w:ascii="Times New Roman" w:hAnsi="Times New Roman" w:cs="Times New Roman"/>
          <w:sz w:val="24"/>
          <w:szCs w:val="24"/>
        </w:rPr>
        <w:t xml:space="preserve">. </w:t>
      </w:r>
      <w:r w:rsidR="004852C7">
        <w:rPr>
          <w:rFonts w:ascii="Times New Roman" w:hAnsi="Times New Roman" w:cs="Times New Roman"/>
          <w:sz w:val="24"/>
          <w:szCs w:val="24"/>
        </w:rPr>
        <w:t>Additionally, nitrogen is an important nutrient for plant growth, and its use by different fungi and plants is important in agricultural settings where resources and fungal growth a</w:t>
      </w:r>
      <w:r w:rsidR="00AA1B4D">
        <w:rPr>
          <w:rFonts w:ascii="Times New Roman" w:hAnsi="Times New Roman" w:cs="Times New Roman"/>
          <w:sz w:val="24"/>
          <w:szCs w:val="24"/>
        </w:rPr>
        <w:t>re</w:t>
      </w:r>
      <w:r w:rsidR="004852C7">
        <w:rPr>
          <w:rFonts w:ascii="Times New Roman" w:hAnsi="Times New Roman" w:cs="Times New Roman"/>
          <w:sz w:val="24"/>
          <w:szCs w:val="24"/>
        </w:rPr>
        <w:t xml:space="preserve"> monitored closely.</w:t>
      </w:r>
      <w:ins w:id="19" w:author="Beatrice Bock" w:date="2024-12-30T10:45:00Z" w16du:dateUtc="2024-12-30T17:45:00Z">
        <w:r w:rsidR="0032525F">
          <w:rPr>
            <w:rFonts w:ascii="Times New Roman" w:hAnsi="Times New Roman" w:cs="Times New Roman"/>
            <w:sz w:val="24"/>
            <w:szCs w:val="24"/>
          </w:rPr>
          <w:t xml:space="preserve"> In the context of potential nutrient-trade based </w:t>
        </w:r>
      </w:ins>
      <w:ins w:id="20" w:author="Beatrice Bock" w:date="2024-12-30T11:03:00Z" w16du:dateUtc="2024-12-30T18:03:00Z">
        <w:r w:rsidR="0088783C">
          <w:rPr>
            <w:rFonts w:ascii="Times New Roman" w:hAnsi="Times New Roman" w:cs="Times New Roman"/>
            <w:sz w:val="24"/>
            <w:szCs w:val="24"/>
          </w:rPr>
          <w:t>symbioses</w:t>
        </w:r>
      </w:ins>
      <w:ins w:id="21" w:author="Beatrice Bock" w:date="2024-12-30T10:45:00Z" w16du:dateUtc="2024-12-30T17:45:00Z">
        <w:r w:rsidR="0032525F">
          <w:rPr>
            <w:rFonts w:ascii="Times New Roman" w:hAnsi="Times New Roman" w:cs="Times New Roman"/>
            <w:sz w:val="24"/>
            <w:szCs w:val="24"/>
          </w:rPr>
          <w:t xml:space="preserve"> between DSE and plants, it is important to know which forms of nitrogen are used </w:t>
        </w:r>
      </w:ins>
      <w:ins w:id="22" w:author="Beatrice Bock" w:date="2024-12-30T11:03:00Z" w16du:dateUtc="2024-12-30T18:03:00Z">
        <w:r w:rsidR="0088783C">
          <w:rPr>
            <w:rFonts w:ascii="Times New Roman" w:hAnsi="Times New Roman" w:cs="Times New Roman"/>
            <w:sz w:val="24"/>
            <w:szCs w:val="24"/>
          </w:rPr>
          <w:t xml:space="preserve">and preferred </w:t>
        </w:r>
      </w:ins>
      <w:ins w:id="23" w:author="Beatrice Bock" w:date="2024-12-30T10:45:00Z" w16du:dateUtc="2024-12-30T17:45:00Z">
        <w:r w:rsidR="0032525F">
          <w:rPr>
            <w:rFonts w:ascii="Times New Roman" w:hAnsi="Times New Roman" w:cs="Times New Roman"/>
            <w:sz w:val="24"/>
            <w:szCs w:val="24"/>
          </w:rPr>
          <w:t xml:space="preserve">by DSE and thus may be </w:t>
        </w:r>
      </w:ins>
      <w:ins w:id="24" w:author="Beatrice Bock" w:date="2024-12-30T10:46:00Z" w16du:dateUtc="2024-12-30T17:46:00Z">
        <w:r w:rsidR="0032525F">
          <w:rPr>
            <w:rFonts w:ascii="Times New Roman" w:hAnsi="Times New Roman" w:cs="Times New Roman"/>
            <w:sz w:val="24"/>
            <w:szCs w:val="24"/>
          </w:rPr>
          <w:t xml:space="preserve">transferred to plants. </w:t>
        </w:r>
      </w:ins>
    </w:p>
    <w:p w14:paraId="7873AA2A" w14:textId="004CB1A8" w:rsidR="00732D6D" w:rsidRPr="00517449" w:rsidRDefault="005921AD" w:rsidP="00BC14A9">
      <w:pPr>
        <w:rPr>
          <w:rFonts w:ascii="Times New Roman" w:hAnsi="Times New Roman" w:cs="Times New Roman"/>
          <w:sz w:val="24"/>
          <w:szCs w:val="24"/>
        </w:rPr>
      </w:pPr>
      <w:r w:rsidRPr="00517449">
        <w:rPr>
          <w:rFonts w:ascii="Times New Roman" w:hAnsi="Times New Roman" w:cs="Times New Roman"/>
          <w:sz w:val="24"/>
          <w:szCs w:val="24"/>
        </w:rPr>
        <w:tab/>
      </w:r>
      <w:r w:rsidR="00F23182" w:rsidRPr="00517449">
        <w:rPr>
          <w:rFonts w:ascii="Times New Roman" w:hAnsi="Times New Roman" w:cs="Times New Roman"/>
          <w:sz w:val="24"/>
          <w:szCs w:val="24"/>
        </w:rPr>
        <w:t xml:space="preserve">In this laboratory experiment, we grew the </w:t>
      </w:r>
      <w:r w:rsidR="00F23182" w:rsidRPr="00517449">
        <w:rPr>
          <w:rFonts w:ascii="Times New Roman" w:hAnsi="Times New Roman" w:cs="Times New Roman"/>
          <w:i/>
          <w:iCs/>
          <w:sz w:val="24"/>
          <w:szCs w:val="24"/>
        </w:rPr>
        <w:t xml:space="preserve">A. alternata </w:t>
      </w:r>
      <w:r w:rsidR="00F23182" w:rsidRPr="00517449">
        <w:rPr>
          <w:rFonts w:ascii="Times New Roman" w:hAnsi="Times New Roman" w:cs="Times New Roman"/>
          <w:sz w:val="24"/>
          <w:szCs w:val="24"/>
        </w:rPr>
        <w:t xml:space="preserve">isolate in nitrogen-free media and amended it with either organic or inorganic nitrogen. </w:t>
      </w:r>
      <w:r w:rsidRPr="00517449">
        <w:rPr>
          <w:rFonts w:ascii="Times New Roman" w:hAnsi="Times New Roman" w:cs="Times New Roman"/>
          <w:sz w:val="24"/>
          <w:szCs w:val="24"/>
        </w:rPr>
        <w:t xml:space="preserve">We hypothesized that the fungus would be better able to use organic forms of nitrogen </w:t>
      </w:r>
      <w:r w:rsidRPr="003E77FD">
        <w:rPr>
          <w:rFonts w:ascii="Times New Roman" w:hAnsi="Times New Roman" w:cs="Times New Roman"/>
          <w:sz w:val="24"/>
          <w:szCs w:val="24"/>
        </w:rPr>
        <w:t xml:space="preserve">because </w:t>
      </w:r>
      <w:r w:rsidR="00F872DF" w:rsidRPr="003E77FD">
        <w:rPr>
          <w:rFonts w:ascii="Times New Roman" w:hAnsi="Times New Roman" w:cs="Times New Roman"/>
          <w:sz w:val="24"/>
          <w:szCs w:val="24"/>
        </w:rPr>
        <w:t>it is</w:t>
      </w:r>
      <w:r w:rsidRPr="003E77FD">
        <w:rPr>
          <w:rFonts w:ascii="Times New Roman" w:hAnsi="Times New Roman" w:cs="Times New Roman"/>
          <w:sz w:val="24"/>
          <w:szCs w:val="24"/>
        </w:rPr>
        <w:t xml:space="preserve"> a plant</w:t>
      </w:r>
      <w:r w:rsidR="009E771C" w:rsidRPr="003E77FD">
        <w:rPr>
          <w:rFonts w:ascii="Times New Roman" w:hAnsi="Times New Roman" w:cs="Times New Roman"/>
          <w:sz w:val="24"/>
          <w:szCs w:val="24"/>
        </w:rPr>
        <w:t>-</w:t>
      </w:r>
      <w:r w:rsidRPr="003E77FD">
        <w:rPr>
          <w:rFonts w:ascii="Times New Roman" w:hAnsi="Times New Roman" w:cs="Times New Roman"/>
          <w:sz w:val="24"/>
          <w:szCs w:val="24"/>
        </w:rPr>
        <w:t>s</w:t>
      </w:r>
      <w:r w:rsidRPr="00517449">
        <w:rPr>
          <w:rFonts w:ascii="Times New Roman" w:hAnsi="Times New Roman" w:cs="Times New Roman"/>
          <w:sz w:val="24"/>
          <w:szCs w:val="24"/>
        </w:rPr>
        <w:t xml:space="preserve">ymbiont which </w:t>
      </w:r>
      <w:r w:rsidR="004852C7">
        <w:rPr>
          <w:rFonts w:ascii="Times New Roman" w:hAnsi="Times New Roman" w:cs="Times New Roman"/>
          <w:sz w:val="24"/>
          <w:szCs w:val="24"/>
        </w:rPr>
        <w:t xml:space="preserve">improves plant access to nitrogen, although through unclear mechanisms </w:t>
      </w:r>
      <w:r w:rsidR="004852C7">
        <w:rPr>
          <w:rFonts w:ascii="Times New Roman" w:hAnsi="Times New Roman" w:cs="Times New Roman"/>
          <w:sz w:val="24"/>
          <w:szCs w:val="24"/>
        </w:rPr>
        <w:fldChar w:fldCharType="begin"/>
      </w:r>
      <w:r w:rsidR="004852C7">
        <w:rPr>
          <w:rFonts w:ascii="Times New Roman" w:hAnsi="Times New Roman" w:cs="Times New Roman"/>
          <w:sz w:val="24"/>
          <w:szCs w:val="24"/>
        </w:rPr>
        <w:instrText xml:space="preserve"> ADDIN ZOTERO_ITEM CSL_CITATION {"citationID":"AszqxzNM","properties":{"formattedCitation":"(Di Martino et al., 2022; Newsham, 2011)","plainCitation":"(Di Martino et al., 2022; Newsham, 2011)","noteIndex":0},"citationItems":[{"id":7684,"uris":["http://zotero.org/users/6275788/items/KDU39VLI"],"itemData":{"id":7684,"type":"article-journal","archive_location":"WOS:000781328400001","container-title":"PLANTS-BASEL","DOI":"10.3390/plants11070924","ISSN":"2223-7747","issue":"7","note":"mycorrhizal plants assimilate inroganic N better than non-mycorrhizal controls. More DSE colonization when mycorrhizae are present","title":"Mycorrhized Wheat Plants and Nitrogen Assimilation in Coexistence and Antagonism with Spontaneous Colonization of Pathogenic and Saprophytic Fungi in a Soil of Low Fertility","volume":"11","author":[{"family":"Di Martino","given":"C"},{"family":"Torino","given":"V"},{"family":"Minotti","given":"P"},{"family":"Pietrantonio","given":"L"},{"family":"Del Grosso","given":"C"},{"family":"Palmieri","given":"D"},{"family":"Palumbo","given":"G"},{"family":"Crawford","given":"TW"},{"family":"Carfagna","given":"S"}],"issued":{"date-parts":[["2022",4]]}}},{"id":38540,"uris":["http://zotero.org/users/6275788/items/36Q6RZ7Y"],"itemData":{"id":38540,"type":"article-journal","container-title":"New Phytologist","DOI":"10.1111/j.1469-8137.2010.03611.x","ISSN":"0028-646X, 1469-8137","issue":"3","journalAbbreviation":"New Phytologist","language":"en","note":"DSE improve plant growth relative to sterile controls (total, shoot, and root biomass, shoot N and P). DSE don't affect plant growth when inorganic N is supplied","page":"783-793","source":"DOI.org (Crossref)","title":"A meta‐analysis of plant responses to dark septate root endophytes","volume":"190","author":[{"family":"Newsham","given":"K. K."}],"issued":{"date-parts":[["2011",5]]}}}],"schema":"https://github.com/citation-style-language/schema/raw/master/csl-citation.json"} </w:instrText>
      </w:r>
      <w:r w:rsidR="004852C7">
        <w:rPr>
          <w:rFonts w:ascii="Times New Roman" w:hAnsi="Times New Roman" w:cs="Times New Roman"/>
          <w:sz w:val="24"/>
          <w:szCs w:val="24"/>
        </w:rPr>
        <w:fldChar w:fldCharType="separate"/>
      </w:r>
      <w:r w:rsidR="004852C7" w:rsidRPr="004852C7">
        <w:rPr>
          <w:rFonts w:ascii="Times New Roman" w:hAnsi="Times New Roman" w:cs="Times New Roman"/>
          <w:sz w:val="24"/>
        </w:rPr>
        <w:t>(Di Martino et al., 2022; Newsham, 2011)</w:t>
      </w:r>
      <w:r w:rsidR="004852C7">
        <w:rPr>
          <w:rFonts w:ascii="Times New Roman" w:hAnsi="Times New Roman" w:cs="Times New Roman"/>
          <w:sz w:val="24"/>
          <w:szCs w:val="24"/>
        </w:rPr>
        <w:fldChar w:fldCharType="end"/>
      </w:r>
      <w:r w:rsidRPr="00517449">
        <w:rPr>
          <w:rFonts w:ascii="Times New Roman" w:hAnsi="Times New Roman" w:cs="Times New Roman"/>
          <w:sz w:val="24"/>
          <w:szCs w:val="24"/>
        </w:rPr>
        <w:t xml:space="preserve">. In contrast to our expectation, </w:t>
      </w:r>
      <w:r w:rsidR="00BC14A9" w:rsidRPr="00517449">
        <w:rPr>
          <w:rFonts w:ascii="Times New Roman" w:hAnsi="Times New Roman" w:cs="Times New Roman"/>
          <w:sz w:val="24"/>
          <w:szCs w:val="24"/>
        </w:rPr>
        <w:t>t</w:t>
      </w:r>
      <w:r w:rsidR="00732D6D" w:rsidRPr="00517449">
        <w:rPr>
          <w:rFonts w:ascii="Times New Roman" w:hAnsi="Times New Roman" w:cs="Times New Roman"/>
          <w:sz w:val="24"/>
          <w:szCs w:val="24"/>
        </w:rPr>
        <w:t>he fungal isolate</w:t>
      </w:r>
      <w:r w:rsidR="00BC14A9" w:rsidRPr="00517449">
        <w:rPr>
          <w:rFonts w:ascii="Times New Roman" w:hAnsi="Times New Roman" w:cs="Times New Roman"/>
          <w:sz w:val="24"/>
          <w:szCs w:val="24"/>
        </w:rPr>
        <w:t>’s</w:t>
      </w:r>
      <w:r w:rsidR="00732D6D" w:rsidRPr="00517449">
        <w:rPr>
          <w:rFonts w:ascii="Times New Roman" w:hAnsi="Times New Roman" w:cs="Times New Roman"/>
          <w:sz w:val="24"/>
          <w:szCs w:val="24"/>
        </w:rPr>
        <w:t xml:space="preserve"> </w:t>
      </w:r>
      <w:r w:rsidR="00BC14A9" w:rsidRPr="00517449">
        <w:rPr>
          <w:rFonts w:ascii="Times New Roman" w:hAnsi="Times New Roman" w:cs="Times New Roman"/>
          <w:sz w:val="24"/>
          <w:szCs w:val="24"/>
        </w:rPr>
        <w:t>growth was</w:t>
      </w:r>
      <w:r w:rsidR="00732D6D" w:rsidRPr="00517449">
        <w:rPr>
          <w:rFonts w:ascii="Times New Roman" w:hAnsi="Times New Roman" w:cs="Times New Roman"/>
          <w:sz w:val="24"/>
          <w:szCs w:val="24"/>
        </w:rPr>
        <w:t xml:space="preserve"> </w:t>
      </w:r>
      <w:r w:rsidR="009E771C">
        <w:rPr>
          <w:rFonts w:ascii="Times New Roman" w:hAnsi="Times New Roman" w:cs="Times New Roman"/>
          <w:sz w:val="24"/>
          <w:szCs w:val="24"/>
        </w:rPr>
        <w:t>1</w:t>
      </w:r>
      <w:r w:rsidR="004F75B8">
        <w:rPr>
          <w:rFonts w:ascii="Times New Roman" w:hAnsi="Times New Roman" w:cs="Times New Roman"/>
          <w:sz w:val="24"/>
          <w:szCs w:val="24"/>
        </w:rPr>
        <w:t>3</w:t>
      </w:r>
      <w:r w:rsidR="009E771C">
        <w:rPr>
          <w:rFonts w:ascii="Times New Roman" w:hAnsi="Times New Roman" w:cs="Times New Roman"/>
          <w:sz w:val="24"/>
          <w:szCs w:val="24"/>
        </w:rPr>
        <w:t>3%</w:t>
      </w:r>
      <w:r w:rsidR="00BC14A9" w:rsidRPr="00517449">
        <w:rPr>
          <w:rFonts w:ascii="Times New Roman" w:hAnsi="Times New Roman" w:cs="Times New Roman"/>
          <w:sz w:val="24"/>
          <w:szCs w:val="24"/>
        </w:rPr>
        <w:t xml:space="preserve"> higher</w:t>
      </w:r>
      <w:r w:rsidR="00732D6D" w:rsidRPr="00517449">
        <w:rPr>
          <w:rFonts w:ascii="Times New Roman" w:hAnsi="Times New Roman" w:cs="Times New Roman"/>
          <w:sz w:val="24"/>
          <w:szCs w:val="24"/>
        </w:rPr>
        <w:t xml:space="preserve"> in the inorganic nitrogen media than in the organic nitrogen media (</w:t>
      </w:r>
      <w:r w:rsidR="00B5297E">
        <w:rPr>
          <w:rFonts w:ascii="Times New Roman" w:hAnsi="Times New Roman" w:cs="Times New Roman"/>
          <w:sz w:val="24"/>
          <w:szCs w:val="24"/>
        </w:rPr>
        <w:fldChar w:fldCharType="begin"/>
      </w:r>
      <w:r w:rsidR="00B5297E">
        <w:rPr>
          <w:rFonts w:ascii="Times New Roman" w:hAnsi="Times New Roman" w:cs="Times New Roman"/>
          <w:sz w:val="24"/>
          <w:szCs w:val="24"/>
        </w:rPr>
        <w:instrText xml:space="preserve"> REF _Ref181003506 \h </w:instrText>
      </w:r>
      <w:r w:rsidR="00B5297E">
        <w:rPr>
          <w:rFonts w:ascii="Times New Roman" w:hAnsi="Times New Roman" w:cs="Times New Roman"/>
          <w:sz w:val="24"/>
          <w:szCs w:val="24"/>
        </w:rPr>
      </w:r>
      <w:r w:rsidR="00B5297E">
        <w:rPr>
          <w:rFonts w:ascii="Times New Roman" w:hAnsi="Times New Roman" w:cs="Times New Roman"/>
          <w:sz w:val="24"/>
          <w:szCs w:val="24"/>
        </w:rPr>
        <w:fldChar w:fldCharType="separate"/>
      </w:r>
      <w:r w:rsidR="00B5297E" w:rsidRPr="00B5297E">
        <w:rPr>
          <w:rFonts w:ascii="Times New Roman" w:hAnsi="Times New Roman" w:cs="Times New Roman"/>
          <w:sz w:val="24"/>
          <w:szCs w:val="24"/>
        </w:rPr>
        <w:t xml:space="preserve">Figure </w:t>
      </w:r>
      <w:r w:rsidR="00B5297E" w:rsidRPr="00B5297E">
        <w:rPr>
          <w:rFonts w:ascii="Times New Roman" w:hAnsi="Times New Roman" w:cs="Times New Roman"/>
          <w:noProof/>
          <w:sz w:val="24"/>
          <w:szCs w:val="24"/>
        </w:rPr>
        <w:t>1</w:t>
      </w:r>
      <w:r w:rsidR="00B5297E">
        <w:rPr>
          <w:rFonts w:ascii="Times New Roman" w:hAnsi="Times New Roman" w:cs="Times New Roman"/>
          <w:sz w:val="24"/>
          <w:szCs w:val="24"/>
        </w:rPr>
        <w:fldChar w:fldCharType="end"/>
      </w:r>
      <w:r w:rsidR="00B5297E">
        <w:rPr>
          <w:rFonts w:ascii="Times New Roman" w:hAnsi="Times New Roman" w:cs="Times New Roman"/>
          <w:sz w:val="24"/>
          <w:szCs w:val="24"/>
        </w:rPr>
        <w:t xml:space="preserve">; </w:t>
      </w:r>
      <w:r w:rsidR="00530034">
        <w:rPr>
          <w:rFonts w:ascii="Times New Roman" w:hAnsi="Times New Roman" w:cs="Times New Roman"/>
          <w:sz w:val="24"/>
          <w:szCs w:val="24"/>
        </w:rPr>
        <w:t>Welch Two Sample t-test</w:t>
      </w:r>
      <w:r w:rsidR="00530034" w:rsidRPr="00517449">
        <w:rPr>
          <w:rFonts w:ascii="Times New Roman" w:hAnsi="Times New Roman" w:cs="Times New Roman"/>
          <w:sz w:val="24"/>
          <w:szCs w:val="24"/>
        </w:rPr>
        <w:t>;</w:t>
      </w:r>
      <w:r w:rsidR="00530034" w:rsidRPr="00512B61">
        <w:rPr>
          <w:rFonts w:ascii="Times New Roman" w:hAnsi="Times New Roman" w:cs="Times New Roman"/>
          <w:sz w:val="24"/>
          <w:szCs w:val="24"/>
        </w:rPr>
        <w:t xml:space="preserve"> t(5.3753) = 8.3</w:t>
      </w:r>
      <w:r w:rsidR="00530034">
        <w:rPr>
          <w:rFonts w:ascii="Times New Roman" w:hAnsi="Times New Roman" w:cs="Times New Roman"/>
          <w:sz w:val="24"/>
          <w:szCs w:val="24"/>
        </w:rPr>
        <w:t>487</w:t>
      </w:r>
      <w:r w:rsidR="00530034" w:rsidRPr="00512B61">
        <w:rPr>
          <w:rFonts w:ascii="Times New Roman" w:hAnsi="Times New Roman" w:cs="Times New Roman"/>
          <w:sz w:val="24"/>
          <w:szCs w:val="24"/>
        </w:rPr>
        <w:t>, p = 0.000</w:t>
      </w:r>
      <w:r w:rsidR="00530034">
        <w:rPr>
          <w:rFonts w:ascii="Times New Roman" w:hAnsi="Times New Roman" w:cs="Times New Roman"/>
          <w:sz w:val="24"/>
          <w:szCs w:val="24"/>
        </w:rPr>
        <w:t>3</w:t>
      </w:r>
      <w:r w:rsidR="00732D6D" w:rsidRPr="00517449">
        <w:rPr>
          <w:rFonts w:ascii="Times New Roman" w:hAnsi="Times New Roman" w:cs="Times New Roman"/>
          <w:sz w:val="24"/>
          <w:szCs w:val="24"/>
        </w:rPr>
        <w:t>). While other sources of inorganic and organic nitrogen should be tested to determine fungal preference between the two types of nitrogen, it is clear that the fungus not only utilize</w:t>
      </w:r>
      <w:r w:rsidR="006D20AE" w:rsidRPr="00517449">
        <w:rPr>
          <w:rFonts w:ascii="Times New Roman" w:hAnsi="Times New Roman" w:cs="Times New Roman"/>
          <w:sz w:val="24"/>
          <w:szCs w:val="24"/>
        </w:rPr>
        <w:t>d</w:t>
      </w:r>
      <w:r w:rsidR="00732D6D" w:rsidRPr="00517449">
        <w:rPr>
          <w:rFonts w:ascii="Times New Roman" w:hAnsi="Times New Roman" w:cs="Times New Roman"/>
          <w:sz w:val="24"/>
          <w:szCs w:val="24"/>
        </w:rPr>
        <w:t xml:space="preserve"> an inorganic nitrogen source, but it also grew better with the inorganic nitrogen source than with the organic nitrogen source in this experiment. </w:t>
      </w:r>
    </w:p>
    <w:p w14:paraId="44AAFE1E" w14:textId="6362C0B3" w:rsidR="00732D6D" w:rsidRPr="00517449" w:rsidRDefault="00732D6D" w:rsidP="00732D6D">
      <w:pPr>
        <w:rPr>
          <w:rFonts w:ascii="Times New Roman" w:hAnsi="Times New Roman" w:cs="Times New Roman"/>
          <w:sz w:val="24"/>
          <w:szCs w:val="24"/>
        </w:rPr>
      </w:pPr>
      <w:r w:rsidRPr="00517449">
        <w:rPr>
          <w:rFonts w:ascii="Times New Roman" w:hAnsi="Times New Roman" w:cs="Times New Roman"/>
          <w:sz w:val="24"/>
          <w:szCs w:val="24"/>
        </w:rPr>
        <w:tab/>
        <w:t xml:space="preserve">This finding is relevant to a multitude of experiments, including those which aim to use stable isotopes of nitrogen </w:t>
      </w:r>
      <w:r w:rsidR="004852C7" w:rsidRPr="00517449">
        <w:rPr>
          <w:rFonts w:ascii="Times New Roman" w:hAnsi="Times New Roman" w:cs="Times New Roman"/>
          <w:sz w:val="24"/>
          <w:szCs w:val="24"/>
        </w:rPr>
        <w:t>to</w:t>
      </w:r>
      <w:r w:rsidRPr="00517449">
        <w:rPr>
          <w:rFonts w:ascii="Times New Roman" w:hAnsi="Times New Roman" w:cs="Times New Roman"/>
          <w:sz w:val="24"/>
          <w:szCs w:val="24"/>
        </w:rPr>
        <w:t xml:space="preserve"> trace the movement of nitrogen, as the fungus’s ability to use the nitrogen source is vital in such a method. </w:t>
      </w:r>
      <w:commentRangeStart w:id="25"/>
      <w:ins w:id="26" w:author="Beatrice Bock" w:date="2024-12-30T10:48:00Z" w16du:dateUtc="2024-12-30T17:48:00Z">
        <w:r w:rsidR="0032525F">
          <w:rPr>
            <w:rFonts w:ascii="Times New Roman" w:hAnsi="Times New Roman" w:cs="Times New Roman"/>
            <w:sz w:val="24"/>
            <w:szCs w:val="24"/>
          </w:rPr>
          <w:t xml:space="preserve">Because DSE can act as both endophytes and as free-living saprotrophs, their ability to utilize inorganic nitrogen sources </w:t>
        </w:r>
      </w:ins>
      <w:ins w:id="27" w:author="Beatrice Bock" w:date="2024-12-30T10:49:00Z" w16du:dateUtc="2024-12-30T17:49:00Z">
        <w:r w:rsidR="0032525F">
          <w:rPr>
            <w:rFonts w:ascii="Times New Roman" w:hAnsi="Times New Roman" w:cs="Times New Roman"/>
            <w:sz w:val="24"/>
            <w:szCs w:val="24"/>
          </w:rPr>
          <w:t xml:space="preserve">in their free-living state </w:t>
        </w:r>
      </w:ins>
      <w:ins w:id="28" w:author="Beatrice Bock" w:date="2024-12-30T10:48:00Z" w16du:dateUtc="2024-12-30T17:48:00Z">
        <w:r w:rsidR="0032525F">
          <w:rPr>
            <w:rFonts w:ascii="Times New Roman" w:hAnsi="Times New Roman" w:cs="Times New Roman"/>
            <w:sz w:val="24"/>
            <w:szCs w:val="24"/>
          </w:rPr>
          <w:t xml:space="preserve">is </w:t>
        </w:r>
      </w:ins>
      <w:ins w:id="29" w:author="Beatrice Bock" w:date="2024-12-30T10:49:00Z" w16du:dateUtc="2024-12-30T17:49:00Z">
        <w:r w:rsidR="0032525F">
          <w:rPr>
            <w:rFonts w:ascii="Times New Roman" w:hAnsi="Times New Roman" w:cs="Times New Roman"/>
            <w:sz w:val="24"/>
            <w:szCs w:val="24"/>
          </w:rPr>
          <w:t>logical. However, the preference for an in</w:t>
        </w:r>
      </w:ins>
      <w:ins w:id="30" w:author="Beatrice Bock" w:date="2024-12-30T10:50:00Z" w16du:dateUtc="2024-12-30T17:50:00Z">
        <w:r w:rsidR="0032525F">
          <w:rPr>
            <w:rFonts w:ascii="Times New Roman" w:hAnsi="Times New Roman" w:cs="Times New Roman"/>
            <w:sz w:val="24"/>
            <w:szCs w:val="24"/>
          </w:rPr>
          <w:t xml:space="preserve">organic nitrogen source is unexpected and potentially indicates something about their symbiosis with plants. If DSE can access plant-derived organic nitrogen but prefer soil-derived inorganic nitrogen, then perhaps </w:t>
        </w:r>
      </w:ins>
      <w:ins w:id="31" w:author="Beatrice Bock" w:date="2024-12-30T10:51:00Z" w16du:dateUtc="2024-12-30T17:51:00Z">
        <w:r w:rsidR="0032525F">
          <w:rPr>
            <w:rFonts w:ascii="Times New Roman" w:hAnsi="Times New Roman" w:cs="Times New Roman"/>
            <w:sz w:val="24"/>
            <w:szCs w:val="24"/>
          </w:rPr>
          <w:t xml:space="preserve">the fungus is less likely to act pathogenically upon the host plant to take its nitrogen. </w:t>
        </w:r>
        <w:commentRangeEnd w:id="25"/>
        <w:r w:rsidR="0032525F">
          <w:rPr>
            <w:rStyle w:val="CommentReference"/>
          </w:rPr>
          <w:commentReference w:id="25"/>
        </w:r>
      </w:ins>
      <w:ins w:id="32" w:author="Beatrice Bock" w:date="2024-12-30T11:05:00Z" w16du:dateUtc="2024-12-30T18:05:00Z">
        <w:r w:rsidR="0088783C">
          <w:rPr>
            <w:rFonts w:ascii="Times New Roman" w:hAnsi="Times New Roman" w:cs="Times New Roman"/>
            <w:sz w:val="24"/>
            <w:szCs w:val="24"/>
          </w:rPr>
          <w:t>In addition, if DSE prefer inorganic nitrogen sources, then perhaps their affinity for this type of nitrogen can create a nutrie</w:t>
        </w:r>
      </w:ins>
      <w:ins w:id="33" w:author="Beatrice Bock" w:date="2024-12-30T11:06:00Z" w16du:dateUtc="2024-12-30T18:06:00Z">
        <w:r w:rsidR="0088783C">
          <w:rPr>
            <w:rFonts w:ascii="Times New Roman" w:hAnsi="Times New Roman" w:cs="Times New Roman"/>
            <w:sz w:val="24"/>
            <w:szCs w:val="24"/>
          </w:rPr>
          <w:t>nt gradient between the fungus and the plant, which c</w:t>
        </w:r>
      </w:ins>
      <w:ins w:id="34" w:author="Beatrice Bock" w:date="2024-12-30T11:07:00Z" w16du:dateUtc="2024-12-30T18:07:00Z">
        <w:r w:rsidR="0088783C">
          <w:rPr>
            <w:rFonts w:ascii="Times New Roman" w:hAnsi="Times New Roman" w:cs="Times New Roman"/>
            <w:sz w:val="24"/>
            <w:szCs w:val="24"/>
          </w:rPr>
          <w:t xml:space="preserve">ould be part of the mechanism of how resources are traded between the two partners. </w:t>
        </w:r>
      </w:ins>
      <w:del w:id="35" w:author="Beatrice Bock" w:date="2024-12-30T10:51:00Z" w16du:dateUtc="2024-12-30T17:51:00Z">
        <w:r w:rsidRPr="00517449" w:rsidDel="0032525F">
          <w:rPr>
            <w:rFonts w:ascii="Times New Roman" w:hAnsi="Times New Roman" w:cs="Times New Roman"/>
            <w:sz w:val="24"/>
            <w:szCs w:val="24"/>
          </w:rPr>
          <w:delText>Additionally, w</w:delText>
        </w:r>
      </w:del>
      <w:ins w:id="36" w:author="Beatrice Bock" w:date="2024-12-30T10:51:00Z" w16du:dateUtc="2024-12-30T17:51:00Z">
        <w:r w:rsidR="0032525F">
          <w:rPr>
            <w:rFonts w:ascii="Times New Roman" w:hAnsi="Times New Roman" w:cs="Times New Roman"/>
            <w:sz w:val="24"/>
            <w:szCs w:val="24"/>
          </w:rPr>
          <w:t>W</w:t>
        </w:r>
      </w:ins>
      <w:r w:rsidRPr="00517449">
        <w:rPr>
          <w:rFonts w:ascii="Times New Roman" w:hAnsi="Times New Roman" w:cs="Times New Roman"/>
          <w:sz w:val="24"/>
          <w:szCs w:val="24"/>
        </w:rPr>
        <w:t>hile more DSE isolates should be tested for their abilities to use inorganic and organic nitrogen, this experiment provides foundational evidence for DSE being able to use inorganic nitrogen sources.</w:t>
      </w:r>
      <w:ins w:id="37" w:author="Beatrice Bock" w:date="2024-12-30T10:48:00Z" w16du:dateUtc="2024-12-30T17:48:00Z">
        <w:r w:rsidR="0032525F">
          <w:rPr>
            <w:rFonts w:ascii="Times New Roman" w:hAnsi="Times New Roman" w:cs="Times New Roman"/>
            <w:sz w:val="24"/>
            <w:szCs w:val="24"/>
          </w:rPr>
          <w:t xml:space="preserve"> </w:t>
        </w:r>
      </w:ins>
      <w:r w:rsidRPr="00517449">
        <w:rPr>
          <w:rFonts w:ascii="Times New Roman" w:hAnsi="Times New Roman" w:cs="Times New Roman"/>
          <w:sz w:val="24"/>
          <w:szCs w:val="24"/>
        </w:rPr>
        <w:tab/>
        <w:t xml:space="preserve"> </w:t>
      </w:r>
    </w:p>
    <w:p w14:paraId="5D53F1E4" w14:textId="77777777" w:rsidR="00732D6D" w:rsidRPr="00517449" w:rsidRDefault="00732D6D">
      <w:pPr>
        <w:rPr>
          <w:rFonts w:ascii="Times New Roman" w:hAnsi="Times New Roman" w:cs="Times New Roman"/>
          <w:sz w:val="24"/>
          <w:szCs w:val="24"/>
        </w:rPr>
      </w:pPr>
    </w:p>
    <w:p w14:paraId="6DA58A13" w14:textId="4BA9C160" w:rsidR="00342501" w:rsidRPr="00517449" w:rsidRDefault="00342501">
      <w:pPr>
        <w:rPr>
          <w:rFonts w:ascii="Times New Roman" w:hAnsi="Times New Roman" w:cs="Times New Roman"/>
          <w:b/>
          <w:bCs/>
          <w:sz w:val="24"/>
          <w:szCs w:val="24"/>
        </w:rPr>
      </w:pPr>
      <w:r w:rsidRPr="00517449">
        <w:rPr>
          <w:rFonts w:ascii="Times New Roman" w:hAnsi="Times New Roman" w:cs="Times New Roman"/>
          <w:b/>
          <w:bCs/>
          <w:sz w:val="24"/>
          <w:szCs w:val="24"/>
        </w:rPr>
        <w:t>Methods</w:t>
      </w:r>
    </w:p>
    <w:p w14:paraId="25A4A8AD" w14:textId="010CD2FA" w:rsidR="00646503" w:rsidRDefault="00735F5F" w:rsidP="00735F5F">
      <w:pPr>
        <w:rPr>
          <w:ins w:id="38" w:author="Beatrice Bock" w:date="2024-12-30T10:58:00Z" w16du:dateUtc="2024-12-30T17:58:00Z"/>
          <w:rFonts w:ascii="Times New Roman" w:hAnsi="Times New Roman" w:cs="Times New Roman"/>
          <w:sz w:val="24"/>
          <w:szCs w:val="24"/>
        </w:rPr>
      </w:pPr>
      <w:r w:rsidRPr="00517449">
        <w:rPr>
          <w:rFonts w:ascii="Times New Roman" w:hAnsi="Times New Roman" w:cs="Times New Roman"/>
          <w:sz w:val="24"/>
          <w:szCs w:val="24"/>
        </w:rPr>
        <w:lastRenderedPageBreak/>
        <w:tab/>
        <w:t>We prepared two nitrogen-free media solutions by dissolving 0.027</w:t>
      </w:r>
      <w:r w:rsidR="004F75B8">
        <w:rPr>
          <w:rFonts w:ascii="Times New Roman" w:hAnsi="Times New Roman" w:cs="Times New Roman"/>
          <w:sz w:val="24"/>
          <w:szCs w:val="24"/>
        </w:rPr>
        <w:t>3</w:t>
      </w:r>
      <w:r w:rsidRPr="00517449">
        <w:rPr>
          <w:rFonts w:ascii="Times New Roman" w:hAnsi="Times New Roman" w:cs="Times New Roman"/>
          <w:sz w:val="24"/>
          <w:szCs w:val="24"/>
        </w:rPr>
        <w:t xml:space="preserve"> grams of </w:t>
      </w:r>
      <w:del w:id="39" w:author="Beatrice Bock" w:date="2024-12-30T10:32:00Z" w16du:dateUtc="2024-12-30T17:32:00Z">
        <w:r w:rsidR="00286F50" w:rsidRPr="00517449" w:rsidDel="00CD16B7">
          <w:rPr>
            <w:rFonts w:ascii="Times New Roman" w:hAnsi="Times New Roman" w:cs="Times New Roman"/>
            <w:sz w:val="24"/>
            <w:szCs w:val="24"/>
          </w:rPr>
          <w:delText xml:space="preserve">Nitrogen </w:delText>
        </w:r>
      </w:del>
      <w:ins w:id="40" w:author="Beatrice Bock" w:date="2024-12-30T10:32:00Z" w16du:dateUtc="2024-12-30T17:32:00Z">
        <w:r w:rsidR="00CD16B7">
          <w:rPr>
            <w:rFonts w:ascii="Times New Roman" w:hAnsi="Times New Roman" w:cs="Times New Roman"/>
            <w:sz w:val="24"/>
            <w:szCs w:val="24"/>
          </w:rPr>
          <w:t>n</w:t>
        </w:r>
        <w:r w:rsidR="00CD16B7" w:rsidRPr="00517449">
          <w:rPr>
            <w:rFonts w:ascii="Times New Roman" w:hAnsi="Times New Roman" w:cs="Times New Roman"/>
            <w:sz w:val="24"/>
            <w:szCs w:val="24"/>
          </w:rPr>
          <w:t>itrogen</w:t>
        </w:r>
        <w:r w:rsidR="00CD16B7">
          <w:rPr>
            <w:rFonts w:ascii="Times New Roman" w:hAnsi="Times New Roman" w:cs="Times New Roman"/>
            <w:sz w:val="24"/>
            <w:szCs w:val="24"/>
          </w:rPr>
          <w:t>-</w:t>
        </w:r>
      </w:ins>
      <w:r w:rsidR="00286F50" w:rsidRPr="00517449">
        <w:rPr>
          <w:rFonts w:ascii="Times New Roman" w:hAnsi="Times New Roman" w:cs="Times New Roman"/>
          <w:sz w:val="24"/>
          <w:szCs w:val="24"/>
        </w:rPr>
        <w:t>free minimal media</w:t>
      </w:r>
      <w:r w:rsidR="00CE196E">
        <w:rPr>
          <w:rFonts w:ascii="Times New Roman" w:hAnsi="Times New Roman" w:cs="Times New Roman"/>
          <w:sz w:val="24"/>
          <w:szCs w:val="24"/>
        </w:rPr>
        <w:t xml:space="preserve"> (</w:t>
      </w:r>
      <w:proofErr w:type="spellStart"/>
      <w:r w:rsidR="00CE196E" w:rsidRPr="00517449">
        <w:rPr>
          <w:rFonts w:ascii="Times New Roman" w:hAnsi="Times New Roman" w:cs="Times New Roman"/>
          <w:sz w:val="24"/>
          <w:szCs w:val="24"/>
        </w:rPr>
        <w:t>MyBioSource</w:t>
      </w:r>
      <w:proofErr w:type="spellEnd"/>
      <w:r w:rsidR="00CE196E" w:rsidRPr="00517449">
        <w:rPr>
          <w:rFonts w:ascii="Times New Roman" w:hAnsi="Times New Roman" w:cs="Times New Roman"/>
          <w:sz w:val="24"/>
          <w:szCs w:val="24"/>
        </w:rPr>
        <w:t xml:space="preserve"> Edinburgh</w:t>
      </w:r>
      <w:r w:rsidR="00CE196E">
        <w:rPr>
          <w:rFonts w:ascii="Times New Roman" w:hAnsi="Times New Roman" w:cs="Times New Roman"/>
          <w:sz w:val="24"/>
          <w:szCs w:val="24"/>
        </w:rPr>
        <w:t>)</w:t>
      </w:r>
      <w:r w:rsidRPr="00517449">
        <w:rPr>
          <w:rFonts w:ascii="Times New Roman" w:hAnsi="Times New Roman" w:cs="Times New Roman"/>
          <w:sz w:val="24"/>
          <w:szCs w:val="24"/>
        </w:rPr>
        <w:t xml:space="preserve"> per 1 mL of autoclaved RO water.  </w:t>
      </w:r>
      <w:r w:rsidR="00FC68EB" w:rsidRPr="00517449">
        <w:rPr>
          <w:rFonts w:ascii="Times New Roman" w:hAnsi="Times New Roman" w:cs="Times New Roman"/>
          <w:sz w:val="24"/>
          <w:szCs w:val="24"/>
        </w:rPr>
        <w:t xml:space="preserve">These solutions were amended with either an organic or an inorganic nitrogen source. </w:t>
      </w:r>
      <w:r w:rsidRPr="00517449">
        <w:rPr>
          <w:rFonts w:ascii="Times New Roman" w:hAnsi="Times New Roman" w:cs="Times New Roman"/>
          <w:sz w:val="24"/>
          <w:szCs w:val="24"/>
        </w:rPr>
        <w:t xml:space="preserve">For the inorganic N treatment, we added 0.0019 grams of </w:t>
      </w:r>
      <w:r w:rsidR="00E70169">
        <w:rPr>
          <w:rFonts w:ascii="Times New Roman" w:hAnsi="Times New Roman" w:cs="Times New Roman"/>
          <w:sz w:val="24"/>
          <w:szCs w:val="24"/>
        </w:rPr>
        <w:t>a</w:t>
      </w:r>
      <w:r w:rsidRPr="00517449">
        <w:rPr>
          <w:rFonts w:ascii="Times New Roman" w:hAnsi="Times New Roman" w:cs="Times New Roman"/>
          <w:sz w:val="24"/>
          <w:szCs w:val="24"/>
        </w:rPr>
        <w:t xml:space="preserve">mmonium </w:t>
      </w:r>
      <w:r w:rsidR="00E70169">
        <w:rPr>
          <w:rFonts w:ascii="Times New Roman" w:hAnsi="Times New Roman" w:cs="Times New Roman"/>
          <w:sz w:val="24"/>
          <w:szCs w:val="24"/>
        </w:rPr>
        <w:t>s</w:t>
      </w:r>
      <w:r w:rsidRPr="00517449">
        <w:rPr>
          <w:rFonts w:ascii="Times New Roman" w:hAnsi="Times New Roman" w:cs="Times New Roman"/>
          <w:sz w:val="24"/>
          <w:szCs w:val="24"/>
        </w:rPr>
        <w:t xml:space="preserve">ulfate </w:t>
      </w:r>
      <w:r w:rsidR="00286F50" w:rsidRPr="00517449">
        <w:rPr>
          <w:rFonts w:ascii="Times New Roman" w:hAnsi="Times New Roman" w:cs="Times New Roman"/>
          <w:sz w:val="24"/>
          <w:szCs w:val="24"/>
        </w:rPr>
        <w:t xml:space="preserve">(Mallinckrodt Chemical Works) </w:t>
      </w:r>
      <w:r w:rsidRPr="00517449">
        <w:rPr>
          <w:rFonts w:ascii="Times New Roman" w:hAnsi="Times New Roman" w:cs="Times New Roman"/>
          <w:sz w:val="24"/>
          <w:szCs w:val="24"/>
        </w:rPr>
        <w:t>per 1 mL of solution. For the</w:t>
      </w:r>
      <w:commentRangeStart w:id="41"/>
      <w:r w:rsidRPr="00517449">
        <w:rPr>
          <w:rFonts w:ascii="Times New Roman" w:hAnsi="Times New Roman" w:cs="Times New Roman"/>
          <w:sz w:val="24"/>
          <w:szCs w:val="24"/>
        </w:rPr>
        <w:t xml:space="preserve"> </w:t>
      </w:r>
      <w:del w:id="42" w:author="Beatrice Bock" w:date="2024-12-30T10:32:00Z" w16du:dateUtc="2024-12-30T17:32:00Z">
        <w:r w:rsidRPr="00517449" w:rsidDel="00CD16B7">
          <w:rPr>
            <w:rFonts w:ascii="Times New Roman" w:hAnsi="Times New Roman" w:cs="Times New Roman"/>
            <w:sz w:val="24"/>
            <w:szCs w:val="24"/>
          </w:rPr>
          <w:delText>in</w:delText>
        </w:r>
      </w:del>
      <w:r w:rsidRPr="00517449">
        <w:rPr>
          <w:rFonts w:ascii="Times New Roman" w:hAnsi="Times New Roman" w:cs="Times New Roman"/>
          <w:sz w:val="24"/>
          <w:szCs w:val="24"/>
        </w:rPr>
        <w:t>org</w:t>
      </w:r>
      <w:commentRangeEnd w:id="41"/>
      <w:r w:rsidR="00C44C88">
        <w:rPr>
          <w:rStyle w:val="CommentReference"/>
        </w:rPr>
        <w:commentReference w:id="41"/>
      </w:r>
      <w:r w:rsidRPr="00517449">
        <w:rPr>
          <w:rFonts w:ascii="Times New Roman" w:hAnsi="Times New Roman" w:cs="Times New Roman"/>
          <w:sz w:val="24"/>
          <w:szCs w:val="24"/>
        </w:rPr>
        <w:t xml:space="preserve">anic N treatment, we added 0.0009 grams of </w:t>
      </w:r>
      <w:r w:rsidR="00E70169">
        <w:rPr>
          <w:rFonts w:ascii="Times New Roman" w:hAnsi="Times New Roman" w:cs="Times New Roman"/>
          <w:sz w:val="24"/>
          <w:szCs w:val="24"/>
        </w:rPr>
        <w:t>u</w:t>
      </w:r>
      <w:r w:rsidRPr="00517449">
        <w:rPr>
          <w:rFonts w:ascii="Times New Roman" w:hAnsi="Times New Roman" w:cs="Times New Roman"/>
          <w:sz w:val="24"/>
          <w:szCs w:val="24"/>
        </w:rPr>
        <w:t xml:space="preserve">rea </w:t>
      </w:r>
      <w:r w:rsidR="00286F50" w:rsidRPr="00517449">
        <w:rPr>
          <w:rFonts w:ascii="Times New Roman" w:hAnsi="Times New Roman" w:cs="Times New Roman"/>
          <w:sz w:val="24"/>
          <w:szCs w:val="24"/>
        </w:rPr>
        <w:t xml:space="preserve">(Fisher Scientific U-15) </w:t>
      </w:r>
      <w:r w:rsidRPr="00517449">
        <w:rPr>
          <w:rFonts w:ascii="Times New Roman" w:hAnsi="Times New Roman" w:cs="Times New Roman"/>
          <w:sz w:val="24"/>
          <w:szCs w:val="24"/>
        </w:rPr>
        <w:t>per 1 mL of solution.</w:t>
      </w:r>
      <w:commentRangeStart w:id="43"/>
      <w:r w:rsidRPr="00517449">
        <w:rPr>
          <w:rFonts w:ascii="Times New Roman" w:hAnsi="Times New Roman" w:cs="Times New Roman"/>
          <w:sz w:val="24"/>
          <w:szCs w:val="24"/>
        </w:rPr>
        <w:t xml:space="preserve"> </w:t>
      </w:r>
      <w:ins w:id="44" w:author="Beatrice Bock" w:date="2024-12-30T10:55:00Z" w16du:dateUtc="2024-12-30T17:55:00Z">
        <w:r w:rsidR="00646503">
          <w:rPr>
            <w:rFonts w:ascii="Times New Roman" w:hAnsi="Times New Roman" w:cs="Times New Roman"/>
            <w:sz w:val="24"/>
            <w:szCs w:val="24"/>
          </w:rPr>
          <w:t>Ismail</w:t>
        </w:r>
      </w:ins>
      <w:ins w:id="45" w:author="Beatrice Bock" w:date="2024-12-30T10:56:00Z" w16du:dateUtc="2024-12-30T17:56:00Z">
        <w:r w:rsidR="00646503">
          <w:rPr>
            <w:rFonts w:ascii="Times New Roman" w:hAnsi="Times New Roman" w:cs="Times New Roman"/>
            <w:sz w:val="24"/>
            <w:szCs w:val="24"/>
          </w:rPr>
          <w:t xml:space="preserve"> et. al (2020) found that all 5 isolates of Alternaria alternata tested </w:t>
        </w:r>
      </w:ins>
      <w:ins w:id="46" w:author="Beatrice Bock" w:date="2024-12-30T10:59:00Z" w16du:dateUtc="2024-12-30T17:59:00Z">
        <w:r w:rsidR="00646503">
          <w:rPr>
            <w:rFonts w:ascii="Times New Roman" w:hAnsi="Times New Roman" w:cs="Times New Roman"/>
            <w:sz w:val="24"/>
            <w:szCs w:val="24"/>
          </w:rPr>
          <w:t xml:space="preserve">in their experiment </w:t>
        </w:r>
      </w:ins>
      <w:ins w:id="47" w:author="Beatrice Bock" w:date="2024-12-30T10:56:00Z" w16du:dateUtc="2024-12-30T17:56:00Z">
        <w:r w:rsidR="00646503">
          <w:rPr>
            <w:rFonts w:ascii="Times New Roman" w:hAnsi="Times New Roman" w:cs="Times New Roman"/>
            <w:sz w:val="24"/>
            <w:szCs w:val="24"/>
          </w:rPr>
          <w:t xml:space="preserve">produced high amounts of urease </w:t>
        </w:r>
      </w:ins>
      <w:ins w:id="48" w:author="Beatrice Bock" w:date="2024-12-30T10:57:00Z" w16du:dateUtc="2024-12-30T17:57:00Z">
        <w:r w:rsidR="00646503">
          <w:rPr>
            <w:rFonts w:ascii="Times New Roman" w:hAnsi="Times New Roman" w:cs="Times New Roman"/>
            <w:sz w:val="24"/>
            <w:szCs w:val="24"/>
          </w:rPr>
          <w:t xml:space="preserve">enzymes </w:t>
        </w:r>
      </w:ins>
      <w:r w:rsidR="00646503">
        <w:rPr>
          <w:rFonts w:ascii="Times New Roman" w:hAnsi="Times New Roman" w:cs="Times New Roman"/>
          <w:sz w:val="24"/>
          <w:szCs w:val="24"/>
        </w:rPr>
        <w:fldChar w:fldCharType="begin"/>
      </w:r>
      <w:r w:rsidR="00646503">
        <w:rPr>
          <w:rFonts w:ascii="Times New Roman" w:hAnsi="Times New Roman" w:cs="Times New Roman"/>
          <w:sz w:val="24"/>
          <w:szCs w:val="24"/>
        </w:rPr>
        <w:instrText xml:space="preserve"> ADDIN ZOTERO_ITEM CSL_CITATION {"citationID":"mcJQkwaB","properties":{"formattedCitation":"(Ismail et al., 2020)","plainCitation":"(Ismail et al., 2020)","noteIndex":0},"citationItems":[{"id":43485,"uris":["http://zotero.org/users/6275788/items/MQ7SX8VQ"],"itemData":{"id":43485,"type":"article-journal","abstract":"Mycobiota of 25 soil samples, collected from Botanical garden of Botany and Microbiology Department, Faculty of Science, Assiut University, were monitored on acidified weak potato dextrose agar (AWPDA), dichloran chloramphenicol peptone agar (DCPA), dichloran glycerol agar (DG-18) and potato carrot agar with manganese (PCA-Mn) media at 25 ºC. One hundred and twenty-two species belong to 47 genera were obtained. Aspergillus was the most predominant genus on all media and A. niger was superior on AWPDA, DG18 and PCA-Mn. Fusarium was the runner up, followed by Alternaria, Curvularia, Talaromyces, Penicillium and Stachybotrys. Fifteen isolates of six species of Alternaria were subjected to some physiological and biochemical tests. The statistically analyzed results showed that, all isolates could significantly grow on ammonium tartarate, ammonium oxalate and glycine, while 14, 13 and 11 isolates wer able to grow on citric acid, lactic acid and sodium nitrite, respectively. Alternaria tenuissima and A. angustiovoidea were highly base producers from ammonium tartarate, while, the maximum base production on glycine was observed by A. angustiovoidea and A. arborescens. All isolates enabled to grow on creatine-sucrose and A. arborescens produced the strongest color, whereas the remaining isolates were negative (11 isolates) to moderate (3). On the other hand, A. chlamydospora and A. angustiovoidea showed maximum growth on mannitol and tannin-sucrose, respectively. Besides, the growth on 15 % NaCl-Cz was distinctive for 60 % and 50 % of A. alternata and A. angustiovoidea isolates, respectively.","container-title":"Assiut University Journal of Multidisciplinary Scientific Research","DOI":"10.21608/aunj.2020.220869","ISSN":"2812-5037","issue":"1","journalAbbreviation":"Assiut University Journal of Multidisciplinary Scientific Research","language":"en","page":"34-59","source":"DOI.org (Crossref)","title":"EVALUATION OF PHYSIOLOGICAL AND BIOCHEMICAL CHARACTERISTICS OF ALTERNARIA SPECIES ISOLATED FROM SOIL IN ASSIUT GOVERNORATE, EGYPT, IN ADDITION TO DICHOTOMOUS KEY TO THE ENCOUNTERED SPECIES","volume":"49","author":[{"family":"Ismail","given":"MA"},{"family":"Hussein","given":"NA"},{"family":"Abdel-Sater","given":"MA"},{"family":"Sayed","given":"RM"}],"issued":{"date-parts":[["2020",6,1]]}}}],"schema":"https://github.com/citation-style-language/schema/raw/master/csl-citation.json"} </w:instrText>
      </w:r>
      <w:r w:rsidR="00646503">
        <w:rPr>
          <w:rFonts w:ascii="Times New Roman" w:hAnsi="Times New Roman" w:cs="Times New Roman"/>
          <w:sz w:val="24"/>
          <w:szCs w:val="24"/>
        </w:rPr>
        <w:fldChar w:fldCharType="separate"/>
      </w:r>
      <w:r w:rsidR="00646503" w:rsidRPr="00646503">
        <w:rPr>
          <w:rFonts w:ascii="Times New Roman" w:hAnsi="Times New Roman" w:cs="Times New Roman"/>
          <w:sz w:val="24"/>
        </w:rPr>
        <w:t>(Ismail et al., 2020)</w:t>
      </w:r>
      <w:r w:rsidR="00646503">
        <w:rPr>
          <w:rFonts w:ascii="Times New Roman" w:hAnsi="Times New Roman" w:cs="Times New Roman"/>
          <w:sz w:val="24"/>
          <w:szCs w:val="24"/>
        </w:rPr>
        <w:fldChar w:fldCharType="end"/>
      </w:r>
      <w:ins w:id="49" w:author="Beatrice Bock" w:date="2024-12-30T10:57:00Z" w16du:dateUtc="2024-12-30T17:57:00Z">
        <w:r w:rsidR="00646503">
          <w:rPr>
            <w:rFonts w:ascii="Times New Roman" w:hAnsi="Times New Roman" w:cs="Times New Roman"/>
            <w:sz w:val="24"/>
            <w:szCs w:val="24"/>
          </w:rPr>
          <w:t>, so urea is an appropriate choice for an organic nitrogen source</w:t>
        </w:r>
        <w:commentRangeEnd w:id="43"/>
        <w:r w:rsidR="00646503">
          <w:rPr>
            <w:rStyle w:val="CommentReference"/>
          </w:rPr>
          <w:commentReference w:id="43"/>
        </w:r>
        <w:r w:rsidR="00646503">
          <w:rPr>
            <w:rFonts w:ascii="Times New Roman" w:hAnsi="Times New Roman" w:cs="Times New Roman"/>
            <w:sz w:val="24"/>
            <w:szCs w:val="24"/>
          </w:rPr>
          <w:t xml:space="preserve">. </w:t>
        </w:r>
      </w:ins>
      <w:r w:rsidRPr="00517449">
        <w:rPr>
          <w:rFonts w:ascii="Times New Roman" w:hAnsi="Times New Roman" w:cs="Times New Roman"/>
          <w:sz w:val="24"/>
          <w:szCs w:val="24"/>
        </w:rPr>
        <w:t xml:space="preserve">Ratios were calculated based on the number of N atoms by weight </w:t>
      </w:r>
      <w:r w:rsidR="00816AD2" w:rsidRPr="00517449">
        <w:rPr>
          <w:rFonts w:ascii="Times New Roman" w:hAnsi="Times New Roman" w:cs="Times New Roman"/>
          <w:sz w:val="24"/>
          <w:szCs w:val="24"/>
        </w:rPr>
        <w:t>to</w:t>
      </w:r>
      <w:r w:rsidRPr="00517449">
        <w:rPr>
          <w:rFonts w:ascii="Times New Roman" w:hAnsi="Times New Roman" w:cs="Times New Roman"/>
          <w:sz w:val="24"/>
          <w:szCs w:val="24"/>
        </w:rPr>
        <w:t xml:space="preserve"> ensure the same amount of nitrogen was in each treatment. Both solutions were autoclaved and brought to room temperature over 24 hours.</w:t>
      </w:r>
      <w:commentRangeStart w:id="50"/>
      <w:r w:rsidR="00E70169">
        <w:rPr>
          <w:rFonts w:ascii="Times New Roman" w:hAnsi="Times New Roman" w:cs="Times New Roman"/>
          <w:sz w:val="24"/>
          <w:szCs w:val="24"/>
        </w:rPr>
        <w:t xml:space="preserve"> </w:t>
      </w:r>
      <w:ins w:id="51" w:author="Beatrice Bock" w:date="2024-12-30T10:31:00Z">
        <w:r w:rsidR="00E70169" w:rsidRPr="00E70169">
          <w:rPr>
            <w:rFonts w:ascii="Times New Roman" w:hAnsi="Times New Roman" w:cs="Times New Roman"/>
            <w:sz w:val="24"/>
            <w:szCs w:val="24"/>
          </w:rPr>
          <w:t xml:space="preserve">The pH of both liquid media </w:t>
        </w:r>
        <w:proofErr w:type="gramStart"/>
        <w:r w:rsidR="00E70169" w:rsidRPr="00E70169">
          <w:rPr>
            <w:rFonts w:ascii="Times New Roman" w:hAnsi="Times New Roman" w:cs="Times New Roman"/>
            <w:sz w:val="24"/>
            <w:szCs w:val="24"/>
          </w:rPr>
          <w:t>were</w:t>
        </w:r>
        <w:proofErr w:type="gramEnd"/>
        <w:r w:rsidR="00E70169" w:rsidRPr="00E70169">
          <w:rPr>
            <w:rFonts w:ascii="Times New Roman" w:hAnsi="Times New Roman" w:cs="Times New Roman"/>
            <w:sz w:val="24"/>
            <w:szCs w:val="24"/>
          </w:rPr>
          <w:t xml:space="preserve"> taken on litmus paper before and after conducting this experiment</w:t>
        </w:r>
      </w:ins>
      <w:ins w:id="52" w:author="Beatrice Bock" w:date="2024-12-30T10:31:00Z" w16du:dateUtc="2024-12-30T17:31:00Z">
        <w:r w:rsidR="00E70169">
          <w:rPr>
            <w:rFonts w:ascii="Times New Roman" w:hAnsi="Times New Roman" w:cs="Times New Roman"/>
            <w:sz w:val="24"/>
            <w:szCs w:val="24"/>
          </w:rPr>
          <w:t>,</w:t>
        </w:r>
      </w:ins>
      <w:ins w:id="53" w:author="Beatrice Bock" w:date="2024-12-30T10:31:00Z">
        <w:r w:rsidR="00E70169" w:rsidRPr="00E70169">
          <w:rPr>
            <w:rFonts w:ascii="Times New Roman" w:hAnsi="Times New Roman" w:cs="Times New Roman"/>
            <w:sz w:val="24"/>
            <w:szCs w:val="24"/>
          </w:rPr>
          <w:t xml:space="preserve"> and </w:t>
        </w:r>
      </w:ins>
      <w:ins w:id="54" w:author="Beatrice Bock" w:date="2024-12-30T10:31:00Z" w16du:dateUtc="2024-12-30T17:31:00Z">
        <w:r w:rsidR="00E70169">
          <w:rPr>
            <w:rFonts w:ascii="Times New Roman" w:hAnsi="Times New Roman" w:cs="Times New Roman"/>
            <w:sz w:val="24"/>
            <w:szCs w:val="24"/>
          </w:rPr>
          <w:t xml:space="preserve">all reads </w:t>
        </w:r>
        <w:r w:rsidR="00E70169" w:rsidRPr="00E70169">
          <w:rPr>
            <w:rFonts w:ascii="Times New Roman" w:hAnsi="Times New Roman" w:cs="Times New Roman"/>
            <w:sz w:val="24"/>
            <w:szCs w:val="24"/>
          </w:rPr>
          <w:t>indicated</w:t>
        </w:r>
      </w:ins>
      <w:ins w:id="55" w:author="Beatrice Bock" w:date="2024-12-30T10:31:00Z">
        <w:r w:rsidR="00E70169" w:rsidRPr="00E70169">
          <w:rPr>
            <w:rFonts w:ascii="Times New Roman" w:hAnsi="Times New Roman" w:cs="Times New Roman"/>
            <w:sz w:val="24"/>
            <w:szCs w:val="24"/>
          </w:rPr>
          <w:t xml:space="preserve"> neutral </w:t>
        </w:r>
        <w:commentRangeStart w:id="56"/>
        <w:proofErr w:type="spellStart"/>
        <w:r w:rsidR="00E70169" w:rsidRPr="00E70169">
          <w:rPr>
            <w:rFonts w:ascii="Times New Roman" w:hAnsi="Times New Roman" w:cs="Times New Roman"/>
            <w:sz w:val="24"/>
            <w:szCs w:val="24"/>
          </w:rPr>
          <w:t>p</w:t>
        </w:r>
      </w:ins>
      <w:ins w:id="57" w:author="Beatrice Bock" w:date="2024-12-30T10:31:00Z" w16du:dateUtc="2024-12-30T17:31:00Z">
        <w:r w:rsidR="00E70169">
          <w:rPr>
            <w:rFonts w:ascii="Times New Roman" w:hAnsi="Times New Roman" w:cs="Times New Roman"/>
            <w:sz w:val="24"/>
            <w:szCs w:val="24"/>
          </w:rPr>
          <w:t>H</w:t>
        </w:r>
      </w:ins>
      <w:commentRangeEnd w:id="56"/>
      <w:ins w:id="58" w:author="Beatrice Bock" w:date="2024-12-30T10:38:00Z" w16du:dateUtc="2024-12-30T17:38:00Z">
        <w:r w:rsidR="00C44C88">
          <w:rPr>
            <w:rStyle w:val="CommentReference"/>
          </w:rPr>
          <w:commentReference w:id="56"/>
        </w:r>
      </w:ins>
      <w:ins w:id="59" w:author="Beatrice Bock" w:date="2024-12-30T10:31:00Z">
        <w:r w:rsidR="00E70169" w:rsidRPr="00E70169">
          <w:rPr>
            <w:rFonts w:ascii="Times New Roman" w:hAnsi="Times New Roman" w:cs="Times New Roman"/>
            <w:sz w:val="24"/>
            <w:szCs w:val="24"/>
          </w:rPr>
          <w:t>.</w:t>
        </w:r>
      </w:ins>
      <w:commentRangeEnd w:id="50"/>
      <w:proofErr w:type="spellEnd"/>
      <w:ins w:id="60" w:author="Beatrice Bock" w:date="2024-12-30T10:38:00Z" w16du:dateUtc="2024-12-30T17:38:00Z">
        <w:r w:rsidR="00C44C88">
          <w:rPr>
            <w:rStyle w:val="CommentReference"/>
          </w:rPr>
          <w:commentReference w:id="50"/>
        </w:r>
      </w:ins>
    </w:p>
    <w:p w14:paraId="2695474A" w14:textId="30180C82" w:rsidR="00735F5F" w:rsidRPr="00517449" w:rsidRDefault="00CD16B7" w:rsidP="00646503">
      <w:pPr>
        <w:ind w:firstLine="720"/>
        <w:rPr>
          <w:rFonts w:ascii="Times New Roman" w:hAnsi="Times New Roman" w:cs="Times New Roman"/>
          <w:sz w:val="24"/>
          <w:szCs w:val="24"/>
        </w:rPr>
        <w:pPrChange w:id="61" w:author="Beatrice Bock" w:date="2024-12-30T10:58:00Z" w16du:dateUtc="2024-12-30T17:58:00Z">
          <w:pPr/>
        </w:pPrChange>
      </w:pPr>
      <w:ins w:id="62" w:author="Beatrice Bock" w:date="2024-12-30T10:34:00Z" w16du:dateUtc="2024-12-30T17:34:00Z">
        <w:r>
          <w:rPr>
            <w:rFonts w:ascii="Times New Roman" w:hAnsi="Times New Roman" w:cs="Times New Roman"/>
            <w:sz w:val="24"/>
            <w:szCs w:val="24"/>
          </w:rPr>
          <w:t xml:space="preserve">4 replicates were prepared for each treatment. </w:t>
        </w:r>
      </w:ins>
      <w:r w:rsidR="00735F5F" w:rsidRPr="00517449">
        <w:rPr>
          <w:rFonts w:ascii="Times New Roman" w:hAnsi="Times New Roman" w:cs="Times New Roman"/>
          <w:sz w:val="24"/>
          <w:szCs w:val="24"/>
        </w:rPr>
        <w:t xml:space="preserve">50 mL Erlenmeyer </w:t>
      </w:r>
      <w:r w:rsidR="00286F50" w:rsidRPr="00517449">
        <w:rPr>
          <w:rFonts w:ascii="Times New Roman" w:hAnsi="Times New Roman" w:cs="Times New Roman"/>
          <w:sz w:val="24"/>
          <w:szCs w:val="24"/>
        </w:rPr>
        <w:t xml:space="preserve">cell culture </w:t>
      </w:r>
      <w:r w:rsidR="00735F5F" w:rsidRPr="00517449">
        <w:rPr>
          <w:rFonts w:ascii="Times New Roman" w:hAnsi="Times New Roman" w:cs="Times New Roman"/>
          <w:sz w:val="24"/>
          <w:szCs w:val="24"/>
        </w:rPr>
        <w:t>flasks</w:t>
      </w:r>
      <w:r w:rsidR="00286F50" w:rsidRPr="00517449">
        <w:rPr>
          <w:rFonts w:ascii="Times New Roman" w:hAnsi="Times New Roman" w:cs="Times New Roman"/>
          <w:sz w:val="24"/>
          <w:szCs w:val="24"/>
        </w:rPr>
        <w:t xml:space="preserve"> with metal caps</w:t>
      </w:r>
      <w:r w:rsidR="00735F5F" w:rsidRPr="00517449">
        <w:rPr>
          <w:rFonts w:ascii="Times New Roman" w:hAnsi="Times New Roman" w:cs="Times New Roman"/>
          <w:sz w:val="24"/>
          <w:szCs w:val="24"/>
        </w:rPr>
        <w:t xml:space="preserve"> </w:t>
      </w:r>
      <w:r w:rsidR="00286F50" w:rsidRPr="00517449">
        <w:rPr>
          <w:rFonts w:ascii="Times New Roman" w:hAnsi="Times New Roman" w:cs="Times New Roman"/>
          <w:sz w:val="24"/>
          <w:szCs w:val="24"/>
        </w:rPr>
        <w:t>were autoclaved</w:t>
      </w:r>
      <w:r w:rsidR="00FC68EB" w:rsidRPr="00517449">
        <w:rPr>
          <w:rFonts w:ascii="Times New Roman" w:hAnsi="Times New Roman" w:cs="Times New Roman"/>
          <w:sz w:val="24"/>
          <w:szCs w:val="24"/>
        </w:rPr>
        <w:t>, and</w:t>
      </w:r>
      <w:r w:rsidR="00286F50" w:rsidRPr="00517449">
        <w:rPr>
          <w:rFonts w:ascii="Times New Roman" w:hAnsi="Times New Roman" w:cs="Times New Roman"/>
          <w:sz w:val="24"/>
          <w:szCs w:val="24"/>
        </w:rPr>
        <w:t xml:space="preserve"> 15 mL of either media type was added to each flask with sterile serological pipettes in a sterile biosafety cabinet using aseptic technique. A </w:t>
      </w:r>
      <w:r w:rsidR="00670339">
        <w:rPr>
          <w:rFonts w:ascii="Times New Roman" w:hAnsi="Times New Roman" w:cs="Times New Roman"/>
          <w:sz w:val="24"/>
          <w:szCs w:val="24"/>
        </w:rPr>
        <w:t xml:space="preserve">4 </w:t>
      </w:r>
      <w:r w:rsidR="00286F50" w:rsidRPr="00517449">
        <w:rPr>
          <w:rFonts w:ascii="Times New Roman" w:hAnsi="Times New Roman" w:cs="Times New Roman"/>
          <w:sz w:val="24"/>
          <w:szCs w:val="24"/>
        </w:rPr>
        <w:t xml:space="preserve">mm diameter </w:t>
      </w:r>
      <w:proofErr w:type="spellStart"/>
      <w:r w:rsidR="00286F50" w:rsidRPr="00517449">
        <w:rPr>
          <w:rFonts w:ascii="Times New Roman" w:hAnsi="Times New Roman" w:cs="Times New Roman"/>
          <w:sz w:val="24"/>
          <w:szCs w:val="24"/>
        </w:rPr>
        <w:t>cork</w:t>
      </w:r>
      <w:proofErr w:type="spellEnd"/>
      <w:r w:rsidR="00286F50" w:rsidRPr="00517449">
        <w:rPr>
          <w:rFonts w:ascii="Times New Roman" w:hAnsi="Times New Roman" w:cs="Times New Roman"/>
          <w:sz w:val="24"/>
          <w:szCs w:val="24"/>
        </w:rPr>
        <w:t xml:space="preserve"> borer was used to punch same-sized inoculum plugs from the growing edge of the fungal culture (GenBank Accession Number SUB14593255 germinator_fung_10x_B_2_F12 PQ284877), plated two weeks prior on Potato Dextrose Agar. The dry weight of these plugs is approximately</w:t>
      </w:r>
      <w:r w:rsidR="00670339">
        <w:rPr>
          <w:rFonts w:ascii="Times New Roman" w:hAnsi="Times New Roman" w:cs="Times New Roman"/>
          <w:sz w:val="24"/>
          <w:szCs w:val="24"/>
        </w:rPr>
        <w:t xml:space="preserve"> </w:t>
      </w:r>
      <w:r w:rsidR="00670339" w:rsidRPr="00670339">
        <w:rPr>
          <w:rFonts w:ascii="Times New Roman" w:hAnsi="Times New Roman" w:cs="Times New Roman"/>
          <w:sz w:val="24"/>
          <w:szCs w:val="24"/>
        </w:rPr>
        <w:t>0.0029</w:t>
      </w:r>
      <w:r w:rsidR="00670339">
        <w:rPr>
          <w:rFonts w:ascii="Times New Roman" w:hAnsi="Times New Roman" w:cs="Times New Roman"/>
          <w:sz w:val="24"/>
          <w:szCs w:val="24"/>
        </w:rPr>
        <w:t xml:space="preserve"> g</w:t>
      </w:r>
      <w:r w:rsidR="00B05986">
        <w:rPr>
          <w:rFonts w:ascii="Times New Roman" w:hAnsi="Times New Roman" w:cs="Times New Roman"/>
          <w:sz w:val="24"/>
          <w:szCs w:val="24"/>
        </w:rPr>
        <w:t>, calculated by averaging the dry weights of four inoculum plugs not used in the experiment</w:t>
      </w:r>
      <w:r w:rsidR="00286F50" w:rsidRPr="00517449">
        <w:rPr>
          <w:rFonts w:ascii="Times New Roman" w:hAnsi="Times New Roman" w:cs="Times New Roman"/>
          <w:sz w:val="24"/>
          <w:szCs w:val="24"/>
        </w:rPr>
        <w:t xml:space="preserve">. One </w:t>
      </w:r>
      <w:r w:rsidR="00B05986">
        <w:rPr>
          <w:rFonts w:ascii="Times New Roman" w:hAnsi="Times New Roman" w:cs="Times New Roman"/>
          <w:sz w:val="24"/>
          <w:szCs w:val="24"/>
        </w:rPr>
        <w:t xml:space="preserve">fresh </w:t>
      </w:r>
      <w:r w:rsidR="00286F50" w:rsidRPr="00517449">
        <w:rPr>
          <w:rFonts w:ascii="Times New Roman" w:hAnsi="Times New Roman" w:cs="Times New Roman"/>
          <w:sz w:val="24"/>
          <w:szCs w:val="24"/>
        </w:rPr>
        <w:t>fungal plug was added to each flask. Flasks were incubated at 19</w:t>
      </w:r>
      <w:r w:rsidR="00CA22DD">
        <w:rPr>
          <w:rFonts w:ascii="Times New Roman" w:hAnsi="Times New Roman" w:cs="Times New Roman"/>
          <w:sz w:val="24"/>
          <w:szCs w:val="24"/>
        </w:rPr>
        <w:t>º</w:t>
      </w:r>
      <w:r w:rsidR="00286F50" w:rsidRPr="00517449">
        <w:rPr>
          <w:rFonts w:ascii="Times New Roman" w:hAnsi="Times New Roman" w:cs="Times New Roman"/>
          <w:sz w:val="24"/>
          <w:szCs w:val="24"/>
        </w:rPr>
        <w:t xml:space="preserve">C shaking at 80 RPM for 7 days. </w:t>
      </w:r>
      <w:r w:rsidR="004F75B8">
        <w:rPr>
          <w:rFonts w:ascii="Times New Roman" w:hAnsi="Times New Roman" w:cs="Times New Roman"/>
          <w:sz w:val="24"/>
          <w:szCs w:val="24"/>
        </w:rPr>
        <w:t>Prior to filtering the fungal contents of each flask, f</w:t>
      </w:r>
      <w:r w:rsidR="004F75B8" w:rsidRPr="00517449">
        <w:rPr>
          <w:rFonts w:ascii="Times New Roman" w:hAnsi="Times New Roman" w:cs="Times New Roman"/>
          <w:sz w:val="24"/>
          <w:szCs w:val="24"/>
        </w:rPr>
        <w:t>ilter papers were labeled and their individual weights recorded.</w:t>
      </w:r>
      <w:r w:rsidR="004F75B8">
        <w:rPr>
          <w:rFonts w:ascii="Times New Roman" w:hAnsi="Times New Roman" w:cs="Times New Roman"/>
          <w:sz w:val="24"/>
          <w:szCs w:val="24"/>
        </w:rPr>
        <w:t xml:space="preserve"> </w:t>
      </w:r>
      <w:r w:rsidR="00FC6EC8" w:rsidRPr="00517449">
        <w:rPr>
          <w:rFonts w:ascii="Times New Roman" w:hAnsi="Times New Roman" w:cs="Times New Roman"/>
          <w:sz w:val="24"/>
          <w:szCs w:val="24"/>
        </w:rPr>
        <w:t>After incubation, t</w:t>
      </w:r>
      <w:r w:rsidR="007A1B63" w:rsidRPr="00517449">
        <w:rPr>
          <w:rFonts w:ascii="Times New Roman" w:hAnsi="Times New Roman" w:cs="Times New Roman"/>
          <w:sz w:val="24"/>
          <w:szCs w:val="24"/>
        </w:rPr>
        <w:t xml:space="preserve">he contents of each flask were </w:t>
      </w:r>
      <w:r w:rsidR="00CA22DD">
        <w:rPr>
          <w:rFonts w:ascii="Times New Roman" w:hAnsi="Times New Roman" w:cs="Times New Roman"/>
          <w:sz w:val="24"/>
          <w:szCs w:val="24"/>
        </w:rPr>
        <w:t>poured</w:t>
      </w:r>
      <w:r w:rsidR="00CA22DD" w:rsidRPr="00517449">
        <w:rPr>
          <w:rFonts w:ascii="Times New Roman" w:hAnsi="Times New Roman" w:cs="Times New Roman"/>
          <w:sz w:val="24"/>
          <w:szCs w:val="24"/>
        </w:rPr>
        <w:t xml:space="preserve"> </w:t>
      </w:r>
      <w:r w:rsidR="007A1B63" w:rsidRPr="00517449">
        <w:rPr>
          <w:rFonts w:ascii="Times New Roman" w:hAnsi="Times New Roman" w:cs="Times New Roman"/>
          <w:sz w:val="24"/>
          <w:szCs w:val="24"/>
        </w:rPr>
        <w:t>through the</w:t>
      </w:r>
      <w:r w:rsidR="004F75B8">
        <w:rPr>
          <w:rFonts w:ascii="Times New Roman" w:hAnsi="Times New Roman" w:cs="Times New Roman"/>
          <w:sz w:val="24"/>
          <w:szCs w:val="24"/>
        </w:rPr>
        <w:t>se</w:t>
      </w:r>
      <w:r w:rsidR="007A1B63" w:rsidRPr="00517449">
        <w:rPr>
          <w:rFonts w:ascii="Times New Roman" w:hAnsi="Times New Roman" w:cs="Times New Roman"/>
          <w:sz w:val="24"/>
          <w:szCs w:val="24"/>
        </w:rPr>
        <w:t xml:space="preserve"> filter papers. Flasks were rinsed with </w:t>
      </w:r>
      <w:r w:rsidR="00FC6EC8" w:rsidRPr="00517449">
        <w:rPr>
          <w:rFonts w:ascii="Times New Roman" w:hAnsi="Times New Roman" w:cs="Times New Roman"/>
          <w:sz w:val="24"/>
          <w:szCs w:val="24"/>
        </w:rPr>
        <w:t xml:space="preserve">autoclaved RO </w:t>
      </w:r>
      <w:r w:rsidR="007A1B63" w:rsidRPr="00517449">
        <w:rPr>
          <w:rFonts w:ascii="Times New Roman" w:hAnsi="Times New Roman" w:cs="Times New Roman"/>
          <w:sz w:val="24"/>
          <w:szCs w:val="24"/>
        </w:rPr>
        <w:t xml:space="preserve">water, and the contents were </w:t>
      </w:r>
      <w:r w:rsidR="00CA22DD">
        <w:rPr>
          <w:rFonts w:ascii="Times New Roman" w:hAnsi="Times New Roman" w:cs="Times New Roman"/>
          <w:sz w:val="24"/>
          <w:szCs w:val="24"/>
        </w:rPr>
        <w:t>poured</w:t>
      </w:r>
      <w:r w:rsidR="00CA22DD" w:rsidRPr="00517449">
        <w:rPr>
          <w:rFonts w:ascii="Times New Roman" w:hAnsi="Times New Roman" w:cs="Times New Roman"/>
          <w:sz w:val="24"/>
          <w:szCs w:val="24"/>
        </w:rPr>
        <w:t xml:space="preserve"> </w:t>
      </w:r>
      <w:r w:rsidR="007A1B63" w:rsidRPr="00517449">
        <w:rPr>
          <w:rFonts w:ascii="Times New Roman" w:hAnsi="Times New Roman" w:cs="Times New Roman"/>
          <w:sz w:val="24"/>
          <w:szCs w:val="24"/>
        </w:rPr>
        <w:t xml:space="preserve">through the </w:t>
      </w:r>
      <w:r w:rsidR="004F75B8">
        <w:rPr>
          <w:rFonts w:ascii="Times New Roman" w:hAnsi="Times New Roman" w:cs="Times New Roman"/>
          <w:sz w:val="24"/>
          <w:szCs w:val="24"/>
        </w:rPr>
        <w:t>pre-weighed</w:t>
      </w:r>
      <w:r w:rsidR="007A1B63" w:rsidRPr="00517449">
        <w:rPr>
          <w:rFonts w:ascii="Times New Roman" w:hAnsi="Times New Roman" w:cs="Times New Roman"/>
          <w:sz w:val="24"/>
          <w:szCs w:val="24"/>
        </w:rPr>
        <w:t xml:space="preserve"> filter papers until the visible contents of all flasks were cleared. Once filtering was complete, we placed </w:t>
      </w:r>
      <w:r w:rsidR="004F75B8">
        <w:rPr>
          <w:rFonts w:ascii="Times New Roman" w:hAnsi="Times New Roman" w:cs="Times New Roman"/>
          <w:sz w:val="24"/>
          <w:szCs w:val="24"/>
        </w:rPr>
        <w:t xml:space="preserve">the </w:t>
      </w:r>
      <w:r w:rsidR="007A1B63" w:rsidRPr="00517449">
        <w:rPr>
          <w:rFonts w:ascii="Times New Roman" w:hAnsi="Times New Roman" w:cs="Times New Roman"/>
          <w:sz w:val="24"/>
          <w:szCs w:val="24"/>
        </w:rPr>
        <w:t>folded filter papers</w:t>
      </w:r>
      <w:r w:rsidR="00FC6EC8" w:rsidRPr="00517449">
        <w:rPr>
          <w:rFonts w:ascii="Times New Roman" w:hAnsi="Times New Roman" w:cs="Times New Roman"/>
          <w:sz w:val="24"/>
          <w:szCs w:val="24"/>
        </w:rPr>
        <w:t xml:space="preserve"> upright</w:t>
      </w:r>
      <w:r w:rsidR="007A1B63" w:rsidRPr="00517449">
        <w:rPr>
          <w:rFonts w:ascii="Times New Roman" w:hAnsi="Times New Roman" w:cs="Times New Roman"/>
          <w:sz w:val="24"/>
          <w:szCs w:val="24"/>
        </w:rPr>
        <w:t xml:space="preserve"> in a rack in a 59.2</w:t>
      </w:r>
      <w:r w:rsidR="00CA22DD">
        <w:rPr>
          <w:rFonts w:ascii="Times New Roman" w:hAnsi="Times New Roman" w:cs="Times New Roman"/>
          <w:sz w:val="24"/>
          <w:szCs w:val="24"/>
        </w:rPr>
        <w:t>º</w:t>
      </w:r>
      <w:r w:rsidR="007A1B63" w:rsidRPr="00517449">
        <w:rPr>
          <w:rFonts w:ascii="Times New Roman" w:hAnsi="Times New Roman" w:cs="Times New Roman"/>
          <w:sz w:val="24"/>
          <w:szCs w:val="24"/>
        </w:rPr>
        <w:t xml:space="preserve">C drying oven for 48 hours. After drying, we weighed each sample. Fungal mass was calculated by subtracting each filter paper </w:t>
      </w:r>
      <w:r w:rsidR="00FC6EC8" w:rsidRPr="00517449">
        <w:rPr>
          <w:rFonts w:ascii="Times New Roman" w:hAnsi="Times New Roman" w:cs="Times New Roman"/>
          <w:sz w:val="24"/>
          <w:szCs w:val="24"/>
        </w:rPr>
        <w:t>weight</w:t>
      </w:r>
      <w:r w:rsidR="007A1B63" w:rsidRPr="00517449">
        <w:rPr>
          <w:rFonts w:ascii="Times New Roman" w:hAnsi="Times New Roman" w:cs="Times New Roman"/>
          <w:sz w:val="24"/>
          <w:szCs w:val="24"/>
        </w:rPr>
        <w:t xml:space="preserve"> and the average dry fungal plug weight from the final mass of each filtrate. </w:t>
      </w:r>
    </w:p>
    <w:p w14:paraId="6B5BE143" w14:textId="38980136" w:rsidR="00735F5F" w:rsidRPr="00517449" w:rsidRDefault="00735F5F" w:rsidP="00735F5F">
      <w:pPr>
        <w:rPr>
          <w:rFonts w:ascii="Times New Roman" w:hAnsi="Times New Roman" w:cs="Times New Roman"/>
          <w:sz w:val="24"/>
          <w:szCs w:val="24"/>
        </w:rPr>
      </w:pPr>
    </w:p>
    <w:p w14:paraId="6CC02A38" w14:textId="7EBAFDB9" w:rsidR="007A1B63" w:rsidRPr="00EF1DE8" w:rsidRDefault="00732D6D" w:rsidP="007A1B63">
      <w:pPr>
        <w:rPr>
          <w:rFonts w:ascii="Times New Roman" w:hAnsi="Times New Roman" w:cs="Times New Roman"/>
          <w:b/>
          <w:bCs/>
          <w:sz w:val="24"/>
          <w:szCs w:val="24"/>
        </w:rPr>
      </w:pPr>
      <w:r w:rsidRPr="009C1683">
        <w:rPr>
          <w:rFonts w:ascii="Times New Roman" w:hAnsi="Times New Roman" w:cs="Times New Roman"/>
          <w:b/>
          <w:bCs/>
          <w:sz w:val="24"/>
          <w:szCs w:val="24"/>
        </w:rPr>
        <w:t>Reagents</w:t>
      </w:r>
    </w:p>
    <w:tbl>
      <w:tblPr>
        <w:tblStyle w:val="TableGrid"/>
        <w:tblW w:w="0" w:type="auto"/>
        <w:tblLook w:val="04A0" w:firstRow="1" w:lastRow="0" w:firstColumn="1" w:lastColumn="0" w:noHBand="0" w:noVBand="1"/>
      </w:tblPr>
      <w:tblGrid>
        <w:gridCol w:w="2999"/>
        <w:gridCol w:w="3323"/>
        <w:gridCol w:w="3028"/>
      </w:tblGrid>
      <w:tr w:rsidR="00EF1DE8" w14:paraId="0A696868" w14:textId="77777777" w:rsidTr="00EF1DE8">
        <w:tc>
          <w:tcPr>
            <w:tcW w:w="3116" w:type="dxa"/>
          </w:tcPr>
          <w:p w14:paraId="2FF9E74B" w14:textId="17B2C6F6" w:rsidR="00EF1DE8" w:rsidRDefault="00EF1DE8" w:rsidP="00732D6D">
            <w:pPr>
              <w:rPr>
                <w:rFonts w:ascii="Times New Roman" w:hAnsi="Times New Roman" w:cs="Times New Roman"/>
                <w:sz w:val="24"/>
                <w:szCs w:val="24"/>
              </w:rPr>
            </w:pPr>
            <w:r>
              <w:rPr>
                <w:rFonts w:ascii="Times New Roman" w:hAnsi="Times New Roman" w:cs="Times New Roman"/>
                <w:sz w:val="24"/>
                <w:szCs w:val="24"/>
              </w:rPr>
              <w:t>Reagent Name</w:t>
            </w:r>
          </w:p>
        </w:tc>
        <w:tc>
          <w:tcPr>
            <w:tcW w:w="3117" w:type="dxa"/>
          </w:tcPr>
          <w:p w14:paraId="212AEBFC" w14:textId="52F402E7" w:rsidR="00EF1DE8" w:rsidRDefault="00EF1DE8" w:rsidP="00732D6D">
            <w:pPr>
              <w:rPr>
                <w:rFonts w:ascii="Times New Roman" w:hAnsi="Times New Roman" w:cs="Times New Roman"/>
                <w:sz w:val="24"/>
                <w:szCs w:val="24"/>
              </w:rPr>
            </w:pPr>
            <w:r>
              <w:rPr>
                <w:rFonts w:ascii="Times New Roman" w:hAnsi="Times New Roman" w:cs="Times New Roman"/>
                <w:sz w:val="24"/>
                <w:szCs w:val="24"/>
              </w:rPr>
              <w:t>Details</w:t>
            </w:r>
          </w:p>
        </w:tc>
        <w:tc>
          <w:tcPr>
            <w:tcW w:w="3117" w:type="dxa"/>
          </w:tcPr>
          <w:p w14:paraId="06ABDDD2" w14:textId="2805C50E" w:rsidR="00EF1DE8" w:rsidRDefault="00EF1DE8" w:rsidP="00732D6D">
            <w:pPr>
              <w:rPr>
                <w:rFonts w:ascii="Times New Roman" w:hAnsi="Times New Roman" w:cs="Times New Roman"/>
                <w:sz w:val="24"/>
                <w:szCs w:val="24"/>
              </w:rPr>
            </w:pPr>
            <w:r>
              <w:rPr>
                <w:rFonts w:ascii="Times New Roman" w:hAnsi="Times New Roman" w:cs="Times New Roman"/>
                <w:sz w:val="24"/>
                <w:szCs w:val="24"/>
              </w:rPr>
              <w:t>Available From</w:t>
            </w:r>
          </w:p>
        </w:tc>
      </w:tr>
      <w:tr w:rsidR="00EF1DE8" w14:paraId="233CAED5" w14:textId="77777777" w:rsidTr="00EF1DE8">
        <w:tc>
          <w:tcPr>
            <w:tcW w:w="3116" w:type="dxa"/>
          </w:tcPr>
          <w:p w14:paraId="08D70A38" w14:textId="4E8B4EC8" w:rsidR="00EF1DE8" w:rsidRDefault="00EF1DE8" w:rsidP="00732D6D">
            <w:pPr>
              <w:rPr>
                <w:rFonts w:ascii="Times New Roman" w:hAnsi="Times New Roman" w:cs="Times New Roman"/>
                <w:sz w:val="24"/>
                <w:szCs w:val="24"/>
              </w:rPr>
            </w:pPr>
            <w:r w:rsidRPr="004852C7">
              <w:rPr>
                <w:rFonts w:ascii="Times New Roman" w:hAnsi="Times New Roman" w:cs="Times New Roman"/>
                <w:i/>
                <w:iCs/>
                <w:sz w:val="24"/>
                <w:szCs w:val="24"/>
              </w:rPr>
              <w:t>Alternaria alternata</w:t>
            </w:r>
            <w:r w:rsidRPr="00517449">
              <w:rPr>
                <w:rFonts w:ascii="Times New Roman" w:hAnsi="Times New Roman" w:cs="Times New Roman"/>
                <w:sz w:val="24"/>
                <w:szCs w:val="24"/>
              </w:rPr>
              <w:t xml:space="preserve"> fungus</w:t>
            </w:r>
          </w:p>
        </w:tc>
        <w:tc>
          <w:tcPr>
            <w:tcW w:w="3117" w:type="dxa"/>
          </w:tcPr>
          <w:p w14:paraId="3CAFAECE" w14:textId="6338247F" w:rsidR="00EF1DE8" w:rsidRDefault="00EF1DE8" w:rsidP="00732D6D">
            <w:pPr>
              <w:rPr>
                <w:rFonts w:ascii="Times New Roman" w:hAnsi="Times New Roman" w:cs="Times New Roman"/>
                <w:sz w:val="24"/>
                <w:szCs w:val="24"/>
              </w:rPr>
            </w:pPr>
            <w:r w:rsidRPr="00517449">
              <w:rPr>
                <w:rFonts w:ascii="Times New Roman" w:hAnsi="Times New Roman" w:cs="Times New Roman"/>
                <w:sz w:val="24"/>
                <w:szCs w:val="24"/>
              </w:rPr>
              <w:t>GenBank Accession Number SUB14593255 germinator_fung_10x_B_2_F12 PQ284877</w:t>
            </w:r>
            <w:r>
              <w:rPr>
                <w:rFonts w:ascii="Times New Roman" w:hAnsi="Times New Roman" w:cs="Times New Roman"/>
                <w:sz w:val="24"/>
                <w:szCs w:val="24"/>
              </w:rPr>
              <w:t xml:space="preserve">. Isolated from a </w:t>
            </w:r>
            <w:r>
              <w:rPr>
                <w:rFonts w:ascii="Times New Roman" w:hAnsi="Times New Roman" w:cs="Times New Roman"/>
                <w:i/>
                <w:iCs/>
                <w:sz w:val="24"/>
                <w:szCs w:val="24"/>
              </w:rPr>
              <w:t xml:space="preserve">Sorghum bicolor </w:t>
            </w:r>
            <w:r>
              <w:rPr>
                <w:rFonts w:ascii="Times New Roman" w:hAnsi="Times New Roman" w:cs="Times New Roman"/>
                <w:sz w:val="24"/>
                <w:szCs w:val="24"/>
              </w:rPr>
              <w:t>seed by Dr. Ron Deckert in Dr. Catherine Gehring’s laboratory at Northern Arizona University.</w:t>
            </w:r>
          </w:p>
        </w:tc>
        <w:tc>
          <w:tcPr>
            <w:tcW w:w="3117" w:type="dxa"/>
          </w:tcPr>
          <w:p w14:paraId="3AD1F1F9" w14:textId="5A1A5E6A" w:rsidR="00EF1DE8" w:rsidRDefault="00EF1DE8" w:rsidP="00732D6D">
            <w:pPr>
              <w:rPr>
                <w:rFonts w:ascii="Times New Roman" w:hAnsi="Times New Roman" w:cs="Times New Roman"/>
                <w:sz w:val="24"/>
                <w:szCs w:val="24"/>
              </w:rPr>
            </w:pPr>
            <w:r>
              <w:rPr>
                <w:rFonts w:ascii="Times New Roman" w:hAnsi="Times New Roman" w:cs="Times New Roman"/>
                <w:sz w:val="24"/>
                <w:szCs w:val="24"/>
              </w:rPr>
              <w:t>Dr. Catherine Gehring’s laboratory archive of fungi</w:t>
            </w:r>
          </w:p>
        </w:tc>
      </w:tr>
      <w:tr w:rsidR="00EF1DE8" w14:paraId="188744A6" w14:textId="77777777" w:rsidTr="00EF1DE8">
        <w:tc>
          <w:tcPr>
            <w:tcW w:w="3116" w:type="dxa"/>
          </w:tcPr>
          <w:p w14:paraId="72B63621" w14:textId="1BAFD393" w:rsidR="00EF1DE8" w:rsidRDefault="00EF1DE8" w:rsidP="00732D6D">
            <w:pPr>
              <w:rPr>
                <w:rFonts w:ascii="Times New Roman" w:hAnsi="Times New Roman" w:cs="Times New Roman"/>
                <w:sz w:val="24"/>
                <w:szCs w:val="24"/>
              </w:rPr>
            </w:pPr>
            <w:r>
              <w:rPr>
                <w:rFonts w:ascii="Times New Roman" w:hAnsi="Times New Roman" w:cs="Times New Roman"/>
                <w:sz w:val="24"/>
                <w:szCs w:val="24"/>
              </w:rPr>
              <w:t>Nitrogen free minimal media</w:t>
            </w:r>
          </w:p>
        </w:tc>
        <w:tc>
          <w:tcPr>
            <w:tcW w:w="3117" w:type="dxa"/>
          </w:tcPr>
          <w:p w14:paraId="648E195D" w14:textId="77777777" w:rsidR="00EF1DE8" w:rsidRPr="007A1B63" w:rsidRDefault="00EF1DE8" w:rsidP="00EF1DE8">
            <w:pPr>
              <w:rPr>
                <w:rFonts w:ascii="Times New Roman" w:hAnsi="Times New Roman" w:cs="Times New Roman"/>
                <w:sz w:val="24"/>
                <w:szCs w:val="24"/>
              </w:rPr>
            </w:pPr>
            <w:r w:rsidRPr="007A1B63">
              <w:rPr>
                <w:rFonts w:ascii="Times New Roman" w:hAnsi="Times New Roman" w:cs="Times New Roman"/>
                <w:sz w:val="24"/>
                <w:szCs w:val="24"/>
              </w:rPr>
              <w:t>Edinburgh minimal media, Nitrogen free Catalog #MBS652833</w:t>
            </w:r>
          </w:p>
          <w:p w14:paraId="53477CB5" w14:textId="77777777" w:rsidR="00EF1DE8" w:rsidRDefault="00EF1DE8" w:rsidP="00732D6D">
            <w:pPr>
              <w:rPr>
                <w:rFonts w:ascii="Times New Roman" w:hAnsi="Times New Roman" w:cs="Times New Roman"/>
                <w:sz w:val="24"/>
                <w:szCs w:val="24"/>
              </w:rPr>
            </w:pPr>
          </w:p>
        </w:tc>
        <w:tc>
          <w:tcPr>
            <w:tcW w:w="3117" w:type="dxa"/>
          </w:tcPr>
          <w:p w14:paraId="78881B2B" w14:textId="62E144A3" w:rsidR="00EF1DE8" w:rsidRDefault="00EF1DE8" w:rsidP="00732D6D">
            <w:pPr>
              <w:rPr>
                <w:rFonts w:ascii="Times New Roman" w:hAnsi="Times New Roman" w:cs="Times New Roman"/>
                <w:sz w:val="24"/>
                <w:szCs w:val="24"/>
              </w:rPr>
            </w:pPr>
            <w:proofErr w:type="spellStart"/>
            <w:r w:rsidRPr="007A1B63">
              <w:rPr>
                <w:rFonts w:ascii="Times New Roman" w:hAnsi="Times New Roman" w:cs="Times New Roman"/>
                <w:sz w:val="24"/>
                <w:szCs w:val="24"/>
              </w:rPr>
              <w:lastRenderedPageBreak/>
              <w:t>MyBioSource</w:t>
            </w:r>
            <w:proofErr w:type="spellEnd"/>
          </w:p>
        </w:tc>
      </w:tr>
      <w:tr w:rsidR="00EF1DE8" w14:paraId="38D28F1B" w14:textId="77777777" w:rsidTr="00EF1DE8">
        <w:tc>
          <w:tcPr>
            <w:tcW w:w="3116" w:type="dxa"/>
          </w:tcPr>
          <w:p w14:paraId="3658A82F" w14:textId="28B72EA1" w:rsidR="00EF1DE8" w:rsidRDefault="00EF1DE8" w:rsidP="00732D6D">
            <w:pPr>
              <w:rPr>
                <w:rFonts w:ascii="Times New Roman" w:hAnsi="Times New Roman" w:cs="Times New Roman"/>
                <w:sz w:val="24"/>
                <w:szCs w:val="24"/>
              </w:rPr>
            </w:pPr>
            <w:r>
              <w:rPr>
                <w:rFonts w:ascii="Times New Roman" w:hAnsi="Times New Roman" w:cs="Times New Roman"/>
                <w:sz w:val="24"/>
                <w:szCs w:val="24"/>
              </w:rPr>
              <w:t xml:space="preserve">Ammonium </w:t>
            </w:r>
            <w:r w:rsidR="00E70169">
              <w:rPr>
                <w:rFonts w:ascii="Times New Roman" w:hAnsi="Times New Roman" w:cs="Times New Roman"/>
                <w:sz w:val="24"/>
                <w:szCs w:val="24"/>
              </w:rPr>
              <w:t>s</w:t>
            </w:r>
            <w:r>
              <w:rPr>
                <w:rFonts w:ascii="Times New Roman" w:hAnsi="Times New Roman" w:cs="Times New Roman"/>
                <w:sz w:val="24"/>
                <w:szCs w:val="24"/>
              </w:rPr>
              <w:t>ulfate</w:t>
            </w:r>
          </w:p>
        </w:tc>
        <w:tc>
          <w:tcPr>
            <w:tcW w:w="3117" w:type="dxa"/>
          </w:tcPr>
          <w:p w14:paraId="0238EF51" w14:textId="778AC4EE" w:rsidR="00EF1DE8" w:rsidRDefault="00EF1DE8" w:rsidP="00732D6D">
            <w:pPr>
              <w:rPr>
                <w:rFonts w:ascii="Times New Roman" w:hAnsi="Times New Roman" w:cs="Times New Roman"/>
                <w:sz w:val="24"/>
                <w:szCs w:val="24"/>
              </w:rPr>
            </w:pPr>
            <w:r w:rsidRPr="007A1B63">
              <w:rPr>
                <w:rFonts w:ascii="Times New Roman" w:hAnsi="Times New Roman" w:cs="Times New Roman"/>
                <w:sz w:val="24"/>
                <w:szCs w:val="24"/>
              </w:rPr>
              <w:t xml:space="preserve">Mallinckrodt Chemical Works Ammonium </w:t>
            </w:r>
            <w:r w:rsidR="00E70169">
              <w:rPr>
                <w:rFonts w:ascii="Times New Roman" w:hAnsi="Times New Roman" w:cs="Times New Roman"/>
                <w:sz w:val="24"/>
                <w:szCs w:val="24"/>
              </w:rPr>
              <w:t>s</w:t>
            </w:r>
            <w:r w:rsidRPr="007A1B63">
              <w:rPr>
                <w:rFonts w:ascii="Times New Roman" w:hAnsi="Times New Roman" w:cs="Times New Roman"/>
                <w:sz w:val="24"/>
                <w:szCs w:val="24"/>
              </w:rPr>
              <w:t>ulfate</w:t>
            </w:r>
          </w:p>
        </w:tc>
        <w:tc>
          <w:tcPr>
            <w:tcW w:w="3117" w:type="dxa"/>
          </w:tcPr>
          <w:p w14:paraId="5D419A8A" w14:textId="28C43535" w:rsidR="00EF1DE8" w:rsidRDefault="00EF1DE8" w:rsidP="00732D6D">
            <w:pPr>
              <w:rPr>
                <w:rFonts w:ascii="Times New Roman" w:hAnsi="Times New Roman" w:cs="Times New Roman"/>
                <w:sz w:val="24"/>
                <w:szCs w:val="24"/>
              </w:rPr>
            </w:pPr>
            <w:r w:rsidRPr="007A1B63">
              <w:rPr>
                <w:rFonts w:ascii="Times New Roman" w:hAnsi="Times New Roman" w:cs="Times New Roman"/>
                <w:sz w:val="24"/>
                <w:szCs w:val="24"/>
              </w:rPr>
              <w:t xml:space="preserve">Mallinckrodt </w:t>
            </w:r>
            <w:r>
              <w:rPr>
                <w:rFonts w:ascii="Times New Roman" w:hAnsi="Times New Roman" w:cs="Times New Roman"/>
                <w:sz w:val="24"/>
                <w:szCs w:val="24"/>
              </w:rPr>
              <w:t>Pharmaceuticals</w:t>
            </w:r>
          </w:p>
        </w:tc>
      </w:tr>
      <w:tr w:rsidR="00EF1DE8" w14:paraId="0EE43DA3" w14:textId="77777777" w:rsidTr="00EF1DE8">
        <w:tc>
          <w:tcPr>
            <w:tcW w:w="3116" w:type="dxa"/>
          </w:tcPr>
          <w:p w14:paraId="088E89CB" w14:textId="1B855A2D" w:rsidR="00EF1DE8" w:rsidRDefault="00EF1DE8" w:rsidP="00732D6D">
            <w:pPr>
              <w:rPr>
                <w:rFonts w:ascii="Times New Roman" w:hAnsi="Times New Roman" w:cs="Times New Roman"/>
                <w:sz w:val="24"/>
                <w:szCs w:val="24"/>
              </w:rPr>
            </w:pPr>
            <w:r>
              <w:rPr>
                <w:rFonts w:ascii="Times New Roman" w:hAnsi="Times New Roman" w:cs="Times New Roman"/>
                <w:sz w:val="24"/>
                <w:szCs w:val="24"/>
              </w:rPr>
              <w:t>Urea</w:t>
            </w:r>
          </w:p>
        </w:tc>
        <w:tc>
          <w:tcPr>
            <w:tcW w:w="3117" w:type="dxa"/>
          </w:tcPr>
          <w:p w14:paraId="5F48F29B" w14:textId="42989A50" w:rsidR="00EF1DE8" w:rsidRDefault="00EF1DE8" w:rsidP="00732D6D">
            <w:pPr>
              <w:rPr>
                <w:rFonts w:ascii="Times New Roman" w:hAnsi="Times New Roman" w:cs="Times New Roman"/>
                <w:sz w:val="24"/>
                <w:szCs w:val="24"/>
              </w:rPr>
            </w:pPr>
            <w:r w:rsidRPr="007A1B63">
              <w:rPr>
                <w:rFonts w:ascii="Times New Roman" w:hAnsi="Times New Roman" w:cs="Times New Roman"/>
                <w:sz w:val="24"/>
                <w:szCs w:val="24"/>
              </w:rPr>
              <w:t>Fisher Scientific Urea U-15</w:t>
            </w:r>
          </w:p>
        </w:tc>
        <w:tc>
          <w:tcPr>
            <w:tcW w:w="3117" w:type="dxa"/>
          </w:tcPr>
          <w:p w14:paraId="0C90178D" w14:textId="579E06E1" w:rsidR="00EF1DE8" w:rsidRDefault="00EF1DE8" w:rsidP="00732D6D">
            <w:pPr>
              <w:rPr>
                <w:rFonts w:ascii="Times New Roman" w:hAnsi="Times New Roman" w:cs="Times New Roman"/>
                <w:sz w:val="24"/>
                <w:szCs w:val="24"/>
              </w:rPr>
            </w:pPr>
            <w:r>
              <w:rPr>
                <w:rFonts w:ascii="Times New Roman" w:hAnsi="Times New Roman" w:cs="Times New Roman"/>
                <w:sz w:val="24"/>
                <w:szCs w:val="24"/>
              </w:rPr>
              <w:t>Fisher Scientific</w:t>
            </w:r>
          </w:p>
        </w:tc>
      </w:tr>
    </w:tbl>
    <w:p w14:paraId="0AFF5848" w14:textId="77777777" w:rsidR="007A1B63" w:rsidRPr="00517449" w:rsidRDefault="007A1B63" w:rsidP="00732D6D">
      <w:pPr>
        <w:rPr>
          <w:rFonts w:ascii="Times New Roman" w:hAnsi="Times New Roman" w:cs="Times New Roman"/>
          <w:sz w:val="24"/>
          <w:szCs w:val="24"/>
        </w:rPr>
      </w:pPr>
    </w:p>
    <w:p w14:paraId="341C0C56" w14:textId="77777777" w:rsidR="00732D6D" w:rsidRPr="00517449" w:rsidRDefault="00732D6D" w:rsidP="00732D6D">
      <w:pPr>
        <w:rPr>
          <w:rFonts w:ascii="Times New Roman" w:hAnsi="Times New Roman" w:cs="Times New Roman"/>
          <w:sz w:val="24"/>
          <w:szCs w:val="24"/>
        </w:rPr>
      </w:pPr>
    </w:p>
    <w:p w14:paraId="40A0FF28" w14:textId="77777777" w:rsidR="000137D2" w:rsidRPr="00517449" w:rsidRDefault="000137D2">
      <w:pPr>
        <w:rPr>
          <w:rFonts w:ascii="Times New Roman" w:hAnsi="Times New Roman" w:cs="Times New Roman"/>
          <w:sz w:val="24"/>
          <w:szCs w:val="24"/>
        </w:rPr>
      </w:pPr>
    </w:p>
    <w:p w14:paraId="777B9A96" w14:textId="77777777" w:rsidR="00961545" w:rsidRPr="00517449" w:rsidRDefault="00961545">
      <w:pPr>
        <w:rPr>
          <w:rFonts w:ascii="Times New Roman" w:hAnsi="Times New Roman" w:cs="Times New Roman"/>
          <w:sz w:val="24"/>
          <w:szCs w:val="24"/>
        </w:rPr>
      </w:pPr>
    </w:p>
    <w:p w14:paraId="302CEE46" w14:textId="753791D2" w:rsidR="00961545" w:rsidRPr="009C1683" w:rsidRDefault="00961545">
      <w:pPr>
        <w:rPr>
          <w:rFonts w:ascii="Times New Roman" w:hAnsi="Times New Roman" w:cs="Times New Roman"/>
          <w:b/>
          <w:bCs/>
          <w:sz w:val="24"/>
          <w:szCs w:val="24"/>
        </w:rPr>
      </w:pPr>
      <w:r w:rsidRPr="009C1683">
        <w:rPr>
          <w:rFonts w:ascii="Times New Roman" w:hAnsi="Times New Roman" w:cs="Times New Roman"/>
          <w:b/>
          <w:bCs/>
          <w:sz w:val="24"/>
          <w:szCs w:val="24"/>
        </w:rPr>
        <w:t>Acknowledgements</w:t>
      </w:r>
    </w:p>
    <w:p w14:paraId="6F78A2DD" w14:textId="1D8D1202" w:rsidR="002144F3" w:rsidRPr="00517449" w:rsidRDefault="002144F3">
      <w:pPr>
        <w:rPr>
          <w:rFonts w:ascii="Times New Roman" w:hAnsi="Times New Roman" w:cs="Times New Roman"/>
          <w:b/>
          <w:bCs/>
          <w:sz w:val="24"/>
          <w:szCs w:val="24"/>
        </w:rPr>
      </w:pPr>
      <w:r w:rsidRPr="00517449">
        <w:rPr>
          <w:rStyle w:val="Strong"/>
          <w:rFonts w:ascii="Times New Roman" w:hAnsi="Times New Roman" w:cs="Times New Roman"/>
          <w:b w:val="0"/>
          <w:bCs w:val="0"/>
          <w:sz w:val="24"/>
          <w:szCs w:val="24"/>
        </w:rPr>
        <w:t>The authors are grateful for the support of the US Department of Energy program in Systems Biology Research to Advance Sustainable Bioenergy Crop Development (DE-FOA-0002214)(N</w:t>
      </w:r>
      <w:r w:rsidR="004852C7">
        <w:rPr>
          <w:rStyle w:val="Strong"/>
          <w:rFonts w:ascii="Times New Roman" w:hAnsi="Times New Roman" w:cs="Times New Roman"/>
          <w:b w:val="0"/>
          <w:bCs w:val="0"/>
          <w:sz w:val="24"/>
          <w:szCs w:val="24"/>
        </w:rPr>
        <w:t>ancy Collins Johnson</w:t>
      </w:r>
      <w:r w:rsidRPr="00517449">
        <w:rPr>
          <w:rStyle w:val="Strong"/>
          <w:rFonts w:ascii="Times New Roman" w:hAnsi="Times New Roman" w:cs="Times New Roman"/>
          <w:b w:val="0"/>
          <w:bCs w:val="0"/>
          <w:sz w:val="24"/>
          <w:szCs w:val="24"/>
        </w:rPr>
        <w:t>),</w:t>
      </w:r>
      <w:r w:rsidR="00670339">
        <w:rPr>
          <w:rStyle w:val="Strong"/>
          <w:rFonts w:ascii="Times New Roman" w:hAnsi="Times New Roman" w:cs="Times New Roman"/>
          <w:b w:val="0"/>
          <w:bCs w:val="0"/>
          <w:sz w:val="24"/>
          <w:szCs w:val="24"/>
        </w:rPr>
        <w:t xml:space="preserve"> the NSF Macrosystems Biology and NEON-Enabled Science Grant (</w:t>
      </w:r>
      <w:r w:rsidR="00670339" w:rsidRPr="00670339">
        <w:rPr>
          <w:rFonts w:ascii="Times New Roman" w:hAnsi="Times New Roman" w:cs="Times New Roman"/>
          <w:sz w:val="24"/>
          <w:szCs w:val="24"/>
        </w:rPr>
        <w:t>DEB-2017895</w:t>
      </w:r>
      <w:r w:rsidR="00670339">
        <w:rPr>
          <w:rStyle w:val="Strong"/>
          <w:rFonts w:ascii="Times New Roman" w:hAnsi="Times New Roman" w:cs="Times New Roman"/>
          <w:b w:val="0"/>
          <w:bCs w:val="0"/>
          <w:sz w:val="24"/>
          <w:szCs w:val="24"/>
        </w:rPr>
        <w:t>)(CAG),</w:t>
      </w:r>
      <w:r w:rsidRPr="00517449">
        <w:rPr>
          <w:rStyle w:val="Strong"/>
          <w:rFonts w:ascii="Times New Roman" w:hAnsi="Times New Roman" w:cs="Times New Roman"/>
          <w:b w:val="0"/>
          <w:bCs w:val="0"/>
          <w:sz w:val="24"/>
          <w:szCs w:val="24"/>
        </w:rPr>
        <w:t xml:space="preserve"> the Lucking Family Professorship (CAG), the ARCS Foundation (BMB), the Presidential Fellowship Program at NAU (BMB), the Arizona Mushroom Society (BMB), and the Support for Graduate Students program at NAU (BMB).</w:t>
      </w:r>
    </w:p>
    <w:p w14:paraId="78044C4C" w14:textId="77777777" w:rsidR="000B717F" w:rsidRPr="00517449" w:rsidRDefault="000B717F" w:rsidP="000B717F">
      <w:pPr>
        <w:rPr>
          <w:rFonts w:ascii="Times New Roman" w:hAnsi="Times New Roman" w:cs="Times New Roman"/>
          <w:sz w:val="24"/>
          <w:szCs w:val="24"/>
        </w:rPr>
      </w:pPr>
    </w:p>
    <w:p w14:paraId="29810AFD" w14:textId="77777777" w:rsidR="000B717F" w:rsidRPr="00517449" w:rsidRDefault="000B717F" w:rsidP="000B717F">
      <w:pPr>
        <w:rPr>
          <w:rFonts w:ascii="Times New Roman" w:hAnsi="Times New Roman" w:cs="Times New Roman"/>
          <w:sz w:val="24"/>
          <w:szCs w:val="24"/>
        </w:rPr>
      </w:pPr>
    </w:p>
    <w:p w14:paraId="4CE9F9BB" w14:textId="6896F3FF" w:rsidR="00732D6D" w:rsidRPr="009C1683" w:rsidRDefault="00732D6D" w:rsidP="00732D6D">
      <w:pPr>
        <w:rPr>
          <w:rFonts w:ascii="Times New Roman" w:hAnsi="Times New Roman" w:cs="Times New Roman"/>
          <w:b/>
          <w:bCs/>
          <w:sz w:val="24"/>
          <w:szCs w:val="24"/>
        </w:rPr>
      </w:pPr>
      <w:r w:rsidRPr="009C1683">
        <w:rPr>
          <w:rFonts w:ascii="Times New Roman" w:hAnsi="Times New Roman" w:cs="Times New Roman"/>
          <w:b/>
          <w:bCs/>
          <w:sz w:val="24"/>
          <w:szCs w:val="24"/>
        </w:rPr>
        <w:t>References</w:t>
      </w:r>
    </w:p>
    <w:p w14:paraId="5054956D" w14:textId="77777777" w:rsidR="00F71731" w:rsidRPr="00F71731" w:rsidRDefault="00732D6D" w:rsidP="00F71731">
      <w:pPr>
        <w:pStyle w:val="Bibliography"/>
        <w:rPr>
          <w:rFonts w:ascii="Times New Roman" w:hAnsi="Times New Roman" w:cs="Times New Roman"/>
          <w:sz w:val="24"/>
        </w:rPr>
      </w:pPr>
      <w:r w:rsidRPr="00517449">
        <w:rPr>
          <w:sz w:val="24"/>
          <w:szCs w:val="24"/>
        </w:rPr>
        <w:fldChar w:fldCharType="begin"/>
      </w:r>
      <w:r w:rsidR="00AA7877">
        <w:rPr>
          <w:sz w:val="24"/>
          <w:szCs w:val="24"/>
        </w:rPr>
        <w:instrText xml:space="preserve"> ADDIN ZOTERO_BIBL {"uncited":[],"omitted":[],"custom":[]} CSL_BIBLIOGRAPHY </w:instrText>
      </w:r>
      <w:r w:rsidRPr="00517449">
        <w:rPr>
          <w:sz w:val="24"/>
          <w:szCs w:val="24"/>
        </w:rPr>
        <w:fldChar w:fldCharType="separate"/>
      </w:r>
      <w:r w:rsidR="00F71731" w:rsidRPr="00F71731">
        <w:rPr>
          <w:rFonts w:ascii="Times New Roman" w:hAnsi="Times New Roman" w:cs="Times New Roman"/>
          <w:sz w:val="24"/>
        </w:rPr>
        <w:t xml:space="preserve">Berthelot, C., </w:t>
      </w:r>
      <w:proofErr w:type="spellStart"/>
      <w:r w:rsidR="00F71731" w:rsidRPr="00F71731">
        <w:rPr>
          <w:rFonts w:ascii="Times New Roman" w:hAnsi="Times New Roman" w:cs="Times New Roman"/>
          <w:sz w:val="24"/>
        </w:rPr>
        <w:t>Chalot</w:t>
      </w:r>
      <w:proofErr w:type="spellEnd"/>
      <w:r w:rsidR="00F71731" w:rsidRPr="00F71731">
        <w:rPr>
          <w:rFonts w:ascii="Times New Roman" w:hAnsi="Times New Roman" w:cs="Times New Roman"/>
          <w:sz w:val="24"/>
        </w:rPr>
        <w:t xml:space="preserve">, M., </w:t>
      </w:r>
      <w:proofErr w:type="spellStart"/>
      <w:r w:rsidR="00F71731" w:rsidRPr="00F71731">
        <w:rPr>
          <w:rFonts w:ascii="Times New Roman" w:hAnsi="Times New Roman" w:cs="Times New Roman"/>
          <w:sz w:val="24"/>
        </w:rPr>
        <w:t>Leyval</w:t>
      </w:r>
      <w:proofErr w:type="spellEnd"/>
      <w:r w:rsidR="00F71731" w:rsidRPr="00F71731">
        <w:rPr>
          <w:rFonts w:ascii="Times New Roman" w:hAnsi="Times New Roman" w:cs="Times New Roman"/>
          <w:sz w:val="24"/>
        </w:rPr>
        <w:t xml:space="preserve">, C., &amp; </w:t>
      </w:r>
      <w:proofErr w:type="spellStart"/>
      <w:r w:rsidR="00F71731" w:rsidRPr="00F71731">
        <w:rPr>
          <w:rFonts w:ascii="Times New Roman" w:hAnsi="Times New Roman" w:cs="Times New Roman"/>
          <w:sz w:val="24"/>
        </w:rPr>
        <w:t>Blaudez</w:t>
      </w:r>
      <w:proofErr w:type="spellEnd"/>
      <w:r w:rsidR="00F71731" w:rsidRPr="00F71731">
        <w:rPr>
          <w:rFonts w:ascii="Times New Roman" w:hAnsi="Times New Roman" w:cs="Times New Roman"/>
          <w:sz w:val="24"/>
        </w:rPr>
        <w:t xml:space="preserve">, D. (2019). From Darkness to Light: Emergence of the Mysterious Dark Septate Endophytes in Plant Growth Promotion and Stress Alleviation. In T. R. Hodkinson, F. M. Doohan, M. J. Saunders, &amp; B. R. Murphy (Eds.), </w:t>
      </w:r>
      <w:r w:rsidR="00F71731" w:rsidRPr="00F71731">
        <w:rPr>
          <w:rFonts w:ascii="Times New Roman" w:hAnsi="Times New Roman" w:cs="Times New Roman"/>
          <w:i/>
          <w:iCs/>
          <w:sz w:val="24"/>
        </w:rPr>
        <w:t>Endophytes for a Growing World</w:t>
      </w:r>
      <w:r w:rsidR="00F71731" w:rsidRPr="00F71731">
        <w:rPr>
          <w:rFonts w:ascii="Times New Roman" w:hAnsi="Times New Roman" w:cs="Times New Roman"/>
          <w:sz w:val="24"/>
        </w:rPr>
        <w:t xml:space="preserve"> (1st ed., pp. 143–164). Cambridge University Press. https://www.cambridge.org/core/product/identifier/9781108607667%23CN-bp-7/type/book_part</w:t>
      </w:r>
    </w:p>
    <w:p w14:paraId="57F568DD" w14:textId="77777777" w:rsidR="00F71731" w:rsidRPr="00F71731" w:rsidRDefault="00F71731" w:rsidP="00F71731">
      <w:pPr>
        <w:pStyle w:val="Bibliography"/>
        <w:rPr>
          <w:rFonts w:ascii="Times New Roman" w:hAnsi="Times New Roman" w:cs="Times New Roman"/>
          <w:sz w:val="24"/>
        </w:rPr>
      </w:pPr>
      <w:r w:rsidRPr="00F71731">
        <w:rPr>
          <w:rFonts w:ascii="Times New Roman" w:hAnsi="Times New Roman" w:cs="Times New Roman"/>
          <w:sz w:val="24"/>
        </w:rPr>
        <w:t xml:space="preserve">DeMers, M. (2022). Alternaria alternata as endophyte and pathogen. </w:t>
      </w:r>
      <w:r w:rsidRPr="00F71731">
        <w:rPr>
          <w:rFonts w:ascii="Times New Roman" w:hAnsi="Times New Roman" w:cs="Times New Roman"/>
          <w:i/>
          <w:iCs/>
          <w:sz w:val="24"/>
        </w:rPr>
        <w:t>Microbiology</w:t>
      </w:r>
      <w:r w:rsidRPr="00F71731">
        <w:rPr>
          <w:rFonts w:ascii="Times New Roman" w:hAnsi="Times New Roman" w:cs="Times New Roman"/>
          <w:sz w:val="24"/>
        </w:rPr>
        <w:t xml:space="preserve">, </w:t>
      </w:r>
      <w:r w:rsidRPr="00F71731">
        <w:rPr>
          <w:rFonts w:ascii="Times New Roman" w:hAnsi="Times New Roman" w:cs="Times New Roman"/>
          <w:i/>
          <w:iCs/>
          <w:sz w:val="24"/>
        </w:rPr>
        <w:t>168</w:t>
      </w:r>
      <w:r w:rsidRPr="00F71731">
        <w:rPr>
          <w:rFonts w:ascii="Times New Roman" w:hAnsi="Times New Roman" w:cs="Times New Roman"/>
          <w:sz w:val="24"/>
        </w:rPr>
        <w:t>(3). https://doi.org/10.1099/mic.0.001153</w:t>
      </w:r>
    </w:p>
    <w:p w14:paraId="7CC4C032" w14:textId="77777777" w:rsidR="00F71731" w:rsidRPr="00F71731" w:rsidRDefault="00F71731" w:rsidP="00F71731">
      <w:pPr>
        <w:pStyle w:val="Bibliography"/>
        <w:rPr>
          <w:rFonts w:ascii="Times New Roman" w:hAnsi="Times New Roman" w:cs="Times New Roman"/>
          <w:sz w:val="24"/>
        </w:rPr>
      </w:pPr>
      <w:r w:rsidRPr="00F71731">
        <w:rPr>
          <w:rFonts w:ascii="Times New Roman" w:hAnsi="Times New Roman" w:cs="Times New Roman"/>
          <w:sz w:val="24"/>
        </w:rPr>
        <w:t xml:space="preserve">Di Martino, C., Torino, V., Minotti, P., Pietrantonio, L., Del Grosso, C., Palmieri, D., Palumbo, G., Crawford, T., &amp; Carfagna, S. (2022). Mycorrhized Wheat Plants and Nitrogen Assimilation in Coexistence and Antagonism with Spontaneous Colonization of </w:t>
      </w:r>
      <w:r w:rsidRPr="00F71731">
        <w:rPr>
          <w:rFonts w:ascii="Times New Roman" w:hAnsi="Times New Roman" w:cs="Times New Roman"/>
          <w:sz w:val="24"/>
        </w:rPr>
        <w:lastRenderedPageBreak/>
        <w:t xml:space="preserve">Pathogenic and Saprophytic Fungi in a Soil of Low Fertility. </w:t>
      </w:r>
      <w:r w:rsidRPr="00F71731">
        <w:rPr>
          <w:rFonts w:ascii="Times New Roman" w:hAnsi="Times New Roman" w:cs="Times New Roman"/>
          <w:i/>
          <w:iCs/>
          <w:sz w:val="24"/>
        </w:rPr>
        <w:t>PLANTS-BASEL</w:t>
      </w:r>
      <w:r w:rsidRPr="00F71731">
        <w:rPr>
          <w:rFonts w:ascii="Times New Roman" w:hAnsi="Times New Roman" w:cs="Times New Roman"/>
          <w:sz w:val="24"/>
        </w:rPr>
        <w:t xml:space="preserve">, </w:t>
      </w:r>
      <w:r w:rsidRPr="00F71731">
        <w:rPr>
          <w:rFonts w:ascii="Times New Roman" w:hAnsi="Times New Roman" w:cs="Times New Roman"/>
          <w:i/>
          <w:iCs/>
          <w:sz w:val="24"/>
        </w:rPr>
        <w:t>11</w:t>
      </w:r>
      <w:r w:rsidRPr="00F71731">
        <w:rPr>
          <w:rFonts w:ascii="Times New Roman" w:hAnsi="Times New Roman" w:cs="Times New Roman"/>
          <w:sz w:val="24"/>
        </w:rPr>
        <w:t>(7). https://doi.org/10.3390/plants11070924</w:t>
      </w:r>
    </w:p>
    <w:p w14:paraId="230E3D2B" w14:textId="77777777" w:rsidR="00F71731" w:rsidRPr="00F71731" w:rsidRDefault="00F71731" w:rsidP="00F71731">
      <w:pPr>
        <w:pStyle w:val="Bibliography"/>
        <w:rPr>
          <w:rFonts w:ascii="Times New Roman" w:hAnsi="Times New Roman" w:cs="Times New Roman"/>
          <w:sz w:val="24"/>
        </w:rPr>
      </w:pPr>
      <w:r w:rsidRPr="00F71731">
        <w:rPr>
          <w:rFonts w:ascii="Times New Roman" w:hAnsi="Times New Roman" w:cs="Times New Roman"/>
          <w:sz w:val="24"/>
        </w:rPr>
        <w:t xml:space="preserve">Finlay, R. D., </w:t>
      </w:r>
      <w:proofErr w:type="spellStart"/>
      <w:r w:rsidRPr="00F71731">
        <w:rPr>
          <w:rFonts w:ascii="Times New Roman" w:hAnsi="Times New Roman" w:cs="Times New Roman"/>
          <w:sz w:val="24"/>
        </w:rPr>
        <w:t>Frostegård</w:t>
      </w:r>
      <w:proofErr w:type="spellEnd"/>
      <w:r w:rsidRPr="00F71731">
        <w:rPr>
          <w:rFonts w:ascii="Times New Roman" w:hAnsi="Times New Roman" w:cs="Times New Roman"/>
          <w:sz w:val="24"/>
        </w:rPr>
        <w:t xml:space="preserve">, Å., &amp; </w:t>
      </w:r>
      <w:proofErr w:type="spellStart"/>
      <w:r w:rsidRPr="00F71731">
        <w:rPr>
          <w:rFonts w:ascii="Times New Roman" w:hAnsi="Times New Roman" w:cs="Times New Roman"/>
          <w:sz w:val="24"/>
        </w:rPr>
        <w:t>Sonnerfeldt</w:t>
      </w:r>
      <w:proofErr w:type="spellEnd"/>
      <w:r w:rsidRPr="00F71731">
        <w:rPr>
          <w:rFonts w:ascii="Times New Roman" w:hAnsi="Times New Roman" w:cs="Times New Roman"/>
          <w:sz w:val="24"/>
        </w:rPr>
        <w:t xml:space="preserve">, A. ‐M. (1992). Utilization of organic and inorganic nitrogen sources by ectomycorrhizal fungi in pure culture and in symbiosis with </w:t>
      </w:r>
      <w:r w:rsidRPr="00F71731">
        <w:rPr>
          <w:rFonts w:ascii="Times New Roman" w:hAnsi="Times New Roman" w:cs="Times New Roman"/>
          <w:i/>
          <w:iCs/>
          <w:sz w:val="24"/>
        </w:rPr>
        <w:t>Pinus contorta</w:t>
      </w:r>
      <w:r w:rsidRPr="00F71731">
        <w:rPr>
          <w:rFonts w:ascii="Times New Roman" w:hAnsi="Times New Roman" w:cs="Times New Roman"/>
          <w:sz w:val="24"/>
        </w:rPr>
        <w:t xml:space="preserve"> Dougl. Ex Loud. </w:t>
      </w:r>
      <w:r w:rsidRPr="00F71731">
        <w:rPr>
          <w:rFonts w:ascii="Times New Roman" w:hAnsi="Times New Roman" w:cs="Times New Roman"/>
          <w:i/>
          <w:iCs/>
          <w:sz w:val="24"/>
        </w:rPr>
        <w:t>New Phytologist</w:t>
      </w:r>
      <w:r w:rsidRPr="00F71731">
        <w:rPr>
          <w:rFonts w:ascii="Times New Roman" w:hAnsi="Times New Roman" w:cs="Times New Roman"/>
          <w:sz w:val="24"/>
        </w:rPr>
        <w:t xml:space="preserve">, </w:t>
      </w:r>
      <w:r w:rsidRPr="00F71731">
        <w:rPr>
          <w:rFonts w:ascii="Times New Roman" w:hAnsi="Times New Roman" w:cs="Times New Roman"/>
          <w:i/>
          <w:iCs/>
          <w:sz w:val="24"/>
        </w:rPr>
        <w:t>120</w:t>
      </w:r>
      <w:r w:rsidRPr="00F71731">
        <w:rPr>
          <w:rFonts w:ascii="Times New Roman" w:hAnsi="Times New Roman" w:cs="Times New Roman"/>
          <w:sz w:val="24"/>
        </w:rPr>
        <w:t>(1), 105–115. https://doi.org/10.1111/j.1469-8137.1992.tb01063.x</w:t>
      </w:r>
    </w:p>
    <w:p w14:paraId="744D6FF6" w14:textId="77777777" w:rsidR="00F71731" w:rsidRPr="00F71731" w:rsidRDefault="00F71731" w:rsidP="00F71731">
      <w:pPr>
        <w:pStyle w:val="Bibliography"/>
        <w:rPr>
          <w:rFonts w:ascii="Times New Roman" w:hAnsi="Times New Roman" w:cs="Times New Roman"/>
          <w:sz w:val="24"/>
        </w:rPr>
      </w:pPr>
      <w:proofErr w:type="spellStart"/>
      <w:r w:rsidRPr="00F71731">
        <w:rPr>
          <w:rFonts w:ascii="Times New Roman" w:hAnsi="Times New Roman" w:cs="Times New Roman"/>
          <w:sz w:val="24"/>
        </w:rPr>
        <w:t>Firke</w:t>
      </w:r>
      <w:proofErr w:type="spellEnd"/>
      <w:r w:rsidRPr="00F71731">
        <w:rPr>
          <w:rFonts w:ascii="Times New Roman" w:hAnsi="Times New Roman" w:cs="Times New Roman"/>
          <w:sz w:val="24"/>
        </w:rPr>
        <w:t xml:space="preserve">, S. (2016). </w:t>
      </w:r>
      <w:r w:rsidRPr="00F71731">
        <w:rPr>
          <w:rFonts w:ascii="Times New Roman" w:hAnsi="Times New Roman" w:cs="Times New Roman"/>
          <w:i/>
          <w:iCs/>
          <w:sz w:val="24"/>
        </w:rPr>
        <w:t>janitor: Simple Tools for Examining and Cleaning Dirty Data</w:t>
      </w:r>
      <w:r w:rsidRPr="00F71731">
        <w:rPr>
          <w:rFonts w:ascii="Times New Roman" w:hAnsi="Times New Roman" w:cs="Times New Roman"/>
          <w:sz w:val="24"/>
        </w:rPr>
        <w:t xml:space="preserve"> (p. 2.2.1) [Dataset]. https://doi.org/10.32614/CRAN.package.janitor</w:t>
      </w:r>
    </w:p>
    <w:p w14:paraId="59CD2C4C" w14:textId="77777777" w:rsidR="00F71731" w:rsidRPr="00F71731" w:rsidRDefault="00F71731" w:rsidP="00F71731">
      <w:pPr>
        <w:pStyle w:val="Bibliography"/>
        <w:rPr>
          <w:rFonts w:ascii="Times New Roman" w:hAnsi="Times New Roman" w:cs="Times New Roman"/>
          <w:sz w:val="24"/>
        </w:rPr>
      </w:pPr>
      <w:r w:rsidRPr="00F71731">
        <w:rPr>
          <w:rFonts w:ascii="Times New Roman" w:hAnsi="Times New Roman" w:cs="Times New Roman"/>
          <w:sz w:val="24"/>
        </w:rPr>
        <w:t xml:space="preserve">Hawkins, H.-J., Johansen, A., &amp; George, E. (2000). </w:t>
      </w:r>
      <w:r w:rsidRPr="00F71731">
        <w:rPr>
          <w:rFonts w:ascii="Times New Roman" w:hAnsi="Times New Roman" w:cs="Times New Roman"/>
          <w:i/>
          <w:iCs/>
          <w:sz w:val="24"/>
        </w:rPr>
        <w:t>Uptake and transport of organic and inorganic nitrogen by arbuscular mycorrhizal fungi</w:t>
      </w:r>
      <w:r w:rsidRPr="00F71731">
        <w:rPr>
          <w:rFonts w:ascii="Times New Roman" w:hAnsi="Times New Roman" w:cs="Times New Roman"/>
          <w:sz w:val="24"/>
        </w:rPr>
        <w:t>. https://doi.org/10.1023/a:1026500810385</w:t>
      </w:r>
    </w:p>
    <w:p w14:paraId="2F294A3C" w14:textId="77777777" w:rsidR="00F71731" w:rsidRPr="00F71731" w:rsidRDefault="00F71731" w:rsidP="00F71731">
      <w:pPr>
        <w:pStyle w:val="Bibliography"/>
        <w:rPr>
          <w:rFonts w:ascii="Times New Roman" w:hAnsi="Times New Roman" w:cs="Times New Roman"/>
          <w:sz w:val="24"/>
        </w:rPr>
      </w:pPr>
      <w:r w:rsidRPr="00F71731">
        <w:rPr>
          <w:rFonts w:ascii="Times New Roman" w:hAnsi="Times New Roman" w:cs="Times New Roman"/>
          <w:sz w:val="24"/>
        </w:rPr>
        <w:t xml:space="preserve">He, X.-H., Critchley, C., &amp; Bledsoe, C. (2003). Nitrogen Transfer Within and Between Plants Through Common Mycorrhizal Networks (CMNs). </w:t>
      </w:r>
      <w:r w:rsidRPr="00F71731">
        <w:rPr>
          <w:rFonts w:ascii="Times New Roman" w:hAnsi="Times New Roman" w:cs="Times New Roman"/>
          <w:i/>
          <w:iCs/>
          <w:sz w:val="24"/>
        </w:rPr>
        <w:t>Critical Reviews in Plant Sciences</w:t>
      </w:r>
      <w:r w:rsidRPr="00F71731">
        <w:rPr>
          <w:rFonts w:ascii="Times New Roman" w:hAnsi="Times New Roman" w:cs="Times New Roman"/>
          <w:sz w:val="24"/>
        </w:rPr>
        <w:t xml:space="preserve">, </w:t>
      </w:r>
      <w:r w:rsidRPr="00F71731">
        <w:rPr>
          <w:rFonts w:ascii="Times New Roman" w:hAnsi="Times New Roman" w:cs="Times New Roman"/>
          <w:i/>
          <w:iCs/>
          <w:sz w:val="24"/>
        </w:rPr>
        <w:t>22</w:t>
      </w:r>
      <w:r w:rsidRPr="00F71731">
        <w:rPr>
          <w:rFonts w:ascii="Times New Roman" w:hAnsi="Times New Roman" w:cs="Times New Roman"/>
          <w:sz w:val="24"/>
        </w:rPr>
        <w:t>(6), 531–567. https://doi.org/10.1080/713608315</w:t>
      </w:r>
    </w:p>
    <w:p w14:paraId="5E11A57B" w14:textId="77777777" w:rsidR="00F71731" w:rsidRPr="00F71731" w:rsidRDefault="00F71731" w:rsidP="00F71731">
      <w:pPr>
        <w:pStyle w:val="Bibliography"/>
        <w:rPr>
          <w:rFonts w:ascii="Times New Roman" w:hAnsi="Times New Roman" w:cs="Times New Roman"/>
          <w:sz w:val="24"/>
        </w:rPr>
      </w:pPr>
      <w:r w:rsidRPr="00F71731">
        <w:rPr>
          <w:rFonts w:ascii="Times New Roman" w:hAnsi="Times New Roman" w:cs="Times New Roman"/>
          <w:sz w:val="24"/>
        </w:rPr>
        <w:t xml:space="preserve">Ismail, M., Hussein, N., Abdel-Sater, M., &amp; Sayed, R. (2020). EVALUATION OF PHYSIOLOGICAL AND BIOCHEMICAL CHARACTERISTICS OF ALTERNARIA SPECIES ISOLATED FROM SOIL IN ASSIUT GOVERNORATE, EGYPT, IN ADDITION TO DICHOTOMOUS KEY TO THE ENCOUNTERED SPECIES. </w:t>
      </w:r>
      <w:r w:rsidRPr="00F71731">
        <w:rPr>
          <w:rFonts w:ascii="Times New Roman" w:hAnsi="Times New Roman" w:cs="Times New Roman"/>
          <w:i/>
          <w:iCs/>
          <w:sz w:val="24"/>
        </w:rPr>
        <w:t>Assiut University Journal of Multidisciplinary Scientific Research</w:t>
      </w:r>
      <w:r w:rsidRPr="00F71731">
        <w:rPr>
          <w:rFonts w:ascii="Times New Roman" w:hAnsi="Times New Roman" w:cs="Times New Roman"/>
          <w:sz w:val="24"/>
        </w:rPr>
        <w:t xml:space="preserve">, </w:t>
      </w:r>
      <w:r w:rsidRPr="00F71731">
        <w:rPr>
          <w:rFonts w:ascii="Times New Roman" w:hAnsi="Times New Roman" w:cs="Times New Roman"/>
          <w:i/>
          <w:iCs/>
          <w:sz w:val="24"/>
        </w:rPr>
        <w:t>49</w:t>
      </w:r>
      <w:r w:rsidRPr="00F71731">
        <w:rPr>
          <w:rFonts w:ascii="Times New Roman" w:hAnsi="Times New Roman" w:cs="Times New Roman"/>
          <w:sz w:val="24"/>
        </w:rPr>
        <w:t>(1), 34–59. https://doi.org/10.21608/aunj.2020.220869</w:t>
      </w:r>
    </w:p>
    <w:p w14:paraId="660636AC" w14:textId="77777777" w:rsidR="00F71731" w:rsidRPr="00F71731" w:rsidRDefault="00F71731" w:rsidP="00F71731">
      <w:pPr>
        <w:pStyle w:val="Bibliography"/>
        <w:rPr>
          <w:rFonts w:ascii="Times New Roman" w:hAnsi="Times New Roman" w:cs="Times New Roman"/>
          <w:sz w:val="24"/>
        </w:rPr>
      </w:pPr>
      <w:r w:rsidRPr="00F71731">
        <w:rPr>
          <w:rFonts w:ascii="Times New Roman" w:hAnsi="Times New Roman" w:cs="Times New Roman"/>
          <w:sz w:val="24"/>
        </w:rPr>
        <w:t xml:space="preserve">Johnson, N. C. (2010). Resource stoichiometry elucidates the structure and function of arbuscular mycorrhizas across scales. </w:t>
      </w:r>
      <w:r w:rsidRPr="00F71731">
        <w:rPr>
          <w:rFonts w:ascii="Times New Roman" w:hAnsi="Times New Roman" w:cs="Times New Roman"/>
          <w:i/>
          <w:iCs/>
          <w:sz w:val="24"/>
        </w:rPr>
        <w:t>New Phytologist</w:t>
      </w:r>
      <w:r w:rsidRPr="00F71731">
        <w:rPr>
          <w:rFonts w:ascii="Times New Roman" w:hAnsi="Times New Roman" w:cs="Times New Roman"/>
          <w:sz w:val="24"/>
        </w:rPr>
        <w:t xml:space="preserve">, </w:t>
      </w:r>
      <w:r w:rsidRPr="00F71731">
        <w:rPr>
          <w:rFonts w:ascii="Times New Roman" w:hAnsi="Times New Roman" w:cs="Times New Roman"/>
          <w:i/>
          <w:iCs/>
          <w:sz w:val="24"/>
        </w:rPr>
        <w:t>185</w:t>
      </w:r>
      <w:r w:rsidRPr="00F71731">
        <w:rPr>
          <w:rFonts w:ascii="Times New Roman" w:hAnsi="Times New Roman" w:cs="Times New Roman"/>
          <w:sz w:val="24"/>
        </w:rPr>
        <w:t>(3), 631–647. https://doi.org/10.1111/j.1469-8137.2009.03110.x</w:t>
      </w:r>
    </w:p>
    <w:p w14:paraId="176C6045" w14:textId="77777777" w:rsidR="00F71731" w:rsidRPr="00F71731" w:rsidRDefault="00F71731" w:rsidP="00F71731">
      <w:pPr>
        <w:pStyle w:val="Bibliography"/>
        <w:rPr>
          <w:rFonts w:ascii="Times New Roman" w:hAnsi="Times New Roman" w:cs="Times New Roman"/>
          <w:sz w:val="24"/>
        </w:rPr>
      </w:pPr>
      <w:r w:rsidRPr="00F71731">
        <w:rPr>
          <w:rFonts w:ascii="Times New Roman" w:hAnsi="Times New Roman" w:cs="Times New Roman"/>
          <w:sz w:val="24"/>
        </w:rPr>
        <w:lastRenderedPageBreak/>
        <w:t xml:space="preserve">Millard, S. P. (2013). </w:t>
      </w:r>
      <w:proofErr w:type="spellStart"/>
      <w:r w:rsidRPr="00F71731">
        <w:rPr>
          <w:rFonts w:ascii="Times New Roman" w:hAnsi="Times New Roman" w:cs="Times New Roman"/>
          <w:i/>
          <w:iCs/>
          <w:sz w:val="24"/>
        </w:rPr>
        <w:t>EnvStats</w:t>
      </w:r>
      <w:proofErr w:type="spellEnd"/>
      <w:r w:rsidRPr="00F71731">
        <w:rPr>
          <w:rFonts w:ascii="Times New Roman" w:hAnsi="Times New Roman" w:cs="Times New Roman"/>
          <w:i/>
          <w:iCs/>
          <w:sz w:val="24"/>
        </w:rPr>
        <w:t>: Package for Environmental Statistics, Including US EPA Guidance</w:t>
      </w:r>
      <w:r w:rsidRPr="00F71731">
        <w:rPr>
          <w:rFonts w:ascii="Times New Roman" w:hAnsi="Times New Roman" w:cs="Times New Roman"/>
          <w:sz w:val="24"/>
        </w:rPr>
        <w:t xml:space="preserve"> (p. 3.0.0) [Dataset]. https://doi.org/10.32614/CRAN.package.EnvStats</w:t>
      </w:r>
    </w:p>
    <w:p w14:paraId="33B5ED3E" w14:textId="77777777" w:rsidR="00F71731" w:rsidRPr="00F71731" w:rsidRDefault="00F71731" w:rsidP="00F71731">
      <w:pPr>
        <w:pStyle w:val="Bibliography"/>
        <w:rPr>
          <w:rFonts w:ascii="Times New Roman" w:hAnsi="Times New Roman" w:cs="Times New Roman"/>
          <w:sz w:val="24"/>
        </w:rPr>
      </w:pPr>
      <w:proofErr w:type="spellStart"/>
      <w:r w:rsidRPr="00F71731">
        <w:rPr>
          <w:rFonts w:ascii="Times New Roman" w:hAnsi="Times New Roman" w:cs="Times New Roman"/>
          <w:sz w:val="24"/>
        </w:rPr>
        <w:t>Netherway</w:t>
      </w:r>
      <w:proofErr w:type="spellEnd"/>
      <w:r w:rsidRPr="00F71731">
        <w:rPr>
          <w:rFonts w:ascii="Times New Roman" w:hAnsi="Times New Roman" w:cs="Times New Roman"/>
          <w:sz w:val="24"/>
        </w:rPr>
        <w:t xml:space="preserve">, T., Bengtsson, J., </w:t>
      </w:r>
      <w:proofErr w:type="spellStart"/>
      <w:r w:rsidRPr="00F71731">
        <w:rPr>
          <w:rFonts w:ascii="Times New Roman" w:hAnsi="Times New Roman" w:cs="Times New Roman"/>
          <w:sz w:val="24"/>
        </w:rPr>
        <w:t>Buegger</w:t>
      </w:r>
      <w:proofErr w:type="spellEnd"/>
      <w:r w:rsidRPr="00F71731">
        <w:rPr>
          <w:rFonts w:ascii="Times New Roman" w:hAnsi="Times New Roman" w:cs="Times New Roman"/>
          <w:sz w:val="24"/>
        </w:rPr>
        <w:t xml:space="preserve">, F., Fritscher, J., Oja, J., </w:t>
      </w:r>
      <w:proofErr w:type="spellStart"/>
      <w:r w:rsidRPr="00F71731">
        <w:rPr>
          <w:rFonts w:ascii="Times New Roman" w:hAnsi="Times New Roman" w:cs="Times New Roman"/>
          <w:sz w:val="24"/>
        </w:rPr>
        <w:t>Pritsch</w:t>
      </w:r>
      <w:proofErr w:type="spellEnd"/>
      <w:r w:rsidRPr="00F71731">
        <w:rPr>
          <w:rFonts w:ascii="Times New Roman" w:hAnsi="Times New Roman" w:cs="Times New Roman"/>
          <w:sz w:val="24"/>
        </w:rPr>
        <w:t xml:space="preserve">, K., Hildebrand, F., Krab, E. J., &amp; Bahram, M. (2024). Pervasive associations between dark septate endophytic fungi with tree root and soil microbiomes across Europe. </w:t>
      </w:r>
      <w:r w:rsidRPr="00F71731">
        <w:rPr>
          <w:rFonts w:ascii="Times New Roman" w:hAnsi="Times New Roman" w:cs="Times New Roman"/>
          <w:i/>
          <w:iCs/>
          <w:sz w:val="24"/>
        </w:rPr>
        <w:t>Nature Communications</w:t>
      </w:r>
      <w:r w:rsidRPr="00F71731">
        <w:rPr>
          <w:rFonts w:ascii="Times New Roman" w:hAnsi="Times New Roman" w:cs="Times New Roman"/>
          <w:sz w:val="24"/>
        </w:rPr>
        <w:t xml:space="preserve">, </w:t>
      </w:r>
      <w:r w:rsidRPr="00F71731">
        <w:rPr>
          <w:rFonts w:ascii="Times New Roman" w:hAnsi="Times New Roman" w:cs="Times New Roman"/>
          <w:i/>
          <w:iCs/>
          <w:sz w:val="24"/>
        </w:rPr>
        <w:t>15</w:t>
      </w:r>
      <w:r w:rsidRPr="00F71731">
        <w:rPr>
          <w:rFonts w:ascii="Times New Roman" w:hAnsi="Times New Roman" w:cs="Times New Roman"/>
          <w:sz w:val="24"/>
        </w:rPr>
        <w:t>(1), 159. https://doi.org/10.1038/s41467-023-44172-4</w:t>
      </w:r>
    </w:p>
    <w:p w14:paraId="655B2383" w14:textId="77777777" w:rsidR="00F71731" w:rsidRPr="00F71731" w:rsidRDefault="00F71731" w:rsidP="00F71731">
      <w:pPr>
        <w:pStyle w:val="Bibliography"/>
        <w:rPr>
          <w:rFonts w:ascii="Times New Roman" w:hAnsi="Times New Roman" w:cs="Times New Roman"/>
          <w:sz w:val="24"/>
        </w:rPr>
      </w:pPr>
      <w:r w:rsidRPr="00F71731">
        <w:rPr>
          <w:rFonts w:ascii="Times New Roman" w:hAnsi="Times New Roman" w:cs="Times New Roman"/>
          <w:sz w:val="24"/>
        </w:rPr>
        <w:t xml:space="preserve">Newsham, K. K. (2011). A meta‐analysis of plant responses to dark septate root endophytes. </w:t>
      </w:r>
      <w:r w:rsidRPr="00F71731">
        <w:rPr>
          <w:rFonts w:ascii="Times New Roman" w:hAnsi="Times New Roman" w:cs="Times New Roman"/>
          <w:i/>
          <w:iCs/>
          <w:sz w:val="24"/>
        </w:rPr>
        <w:t>New Phytologist</w:t>
      </w:r>
      <w:r w:rsidRPr="00F71731">
        <w:rPr>
          <w:rFonts w:ascii="Times New Roman" w:hAnsi="Times New Roman" w:cs="Times New Roman"/>
          <w:sz w:val="24"/>
        </w:rPr>
        <w:t xml:space="preserve">, </w:t>
      </w:r>
      <w:r w:rsidRPr="00F71731">
        <w:rPr>
          <w:rFonts w:ascii="Times New Roman" w:hAnsi="Times New Roman" w:cs="Times New Roman"/>
          <w:i/>
          <w:iCs/>
          <w:sz w:val="24"/>
        </w:rPr>
        <w:t>190</w:t>
      </w:r>
      <w:r w:rsidRPr="00F71731">
        <w:rPr>
          <w:rFonts w:ascii="Times New Roman" w:hAnsi="Times New Roman" w:cs="Times New Roman"/>
          <w:sz w:val="24"/>
        </w:rPr>
        <w:t>(3), 783–793. https://doi.org/10.1111/j.1469-8137.2010.03611.x</w:t>
      </w:r>
    </w:p>
    <w:p w14:paraId="746E3712" w14:textId="77777777" w:rsidR="00F71731" w:rsidRPr="00F71731" w:rsidRDefault="00F71731" w:rsidP="00F71731">
      <w:pPr>
        <w:pStyle w:val="Bibliography"/>
        <w:rPr>
          <w:rFonts w:ascii="Times New Roman" w:hAnsi="Times New Roman" w:cs="Times New Roman"/>
          <w:sz w:val="24"/>
        </w:rPr>
      </w:pPr>
      <w:r w:rsidRPr="00F71731">
        <w:rPr>
          <w:rFonts w:ascii="Times New Roman" w:hAnsi="Times New Roman" w:cs="Times New Roman"/>
          <w:sz w:val="24"/>
        </w:rPr>
        <w:t xml:space="preserve">R Core Team. (2023). </w:t>
      </w:r>
      <w:r w:rsidRPr="00F71731">
        <w:rPr>
          <w:rFonts w:ascii="Times New Roman" w:hAnsi="Times New Roman" w:cs="Times New Roman"/>
          <w:i/>
          <w:iCs/>
          <w:sz w:val="24"/>
        </w:rPr>
        <w:t>R: A Language and Environment for Statistical Computing</w:t>
      </w:r>
      <w:r w:rsidRPr="00F71731">
        <w:rPr>
          <w:rFonts w:ascii="Times New Roman" w:hAnsi="Times New Roman" w:cs="Times New Roman"/>
          <w:sz w:val="24"/>
        </w:rPr>
        <w:t xml:space="preserve"> [Computer software]. R Foundation for Statistical Computing. https://www.R-project.org/</w:t>
      </w:r>
    </w:p>
    <w:p w14:paraId="4343AF9D" w14:textId="77777777" w:rsidR="00F71731" w:rsidRPr="00F71731" w:rsidRDefault="00F71731" w:rsidP="00F71731">
      <w:pPr>
        <w:pStyle w:val="Bibliography"/>
        <w:rPr>
          <w:rFonts w:ascii="Times New Roman" w:hAnsi="Times New Roman" w:cs="Times New Roman"/>
          <w:sz w:val="24"/>
        </w:rPr>
      </w:pPr>
      <w:r w:rsidRPr="00F71731">
        <w:rPr>
          <w:rFonts w:ascii="Times New Roman" w:hAnsi="Times New Roman" w:cs="Times New Roman"/>
          <w:sz w:val="24"/>
        </w:rPr>
        <w:t xml:space="preserve">Schulz, B., &amp; Boyle, C. (2005). The endophytic continuum. </w:t>
      </w:r>
      <w:r w:rsidRPr="00F71731">
        <w:rPr>
          <w:rFonts w:ascii="Times New Roman" w:hAnsi="Times New Roman" w:cs="Times New Roman"/>
          <w:i/>
          <w:iCs/>
          <w:sz w:val="24"/>
        </w:rPr>
        <w:t>Mycological Research</w:t>
      </w:r>
      <w:r w:rsidRPr="00F71731">
        <w:rPr>
          <w:rFonts w:ascii="Times New Roman" w:hAnsi="Times New Roman" w:cs="Times New Roman"/>
          <w:sz w:val="24"/>
        </w:rPr>
        <w:t xml:space="preserve">, </w:t>
      </w:r>
      <w:r w:rsidRPr="00F71731">
        <w:rPr>
          <w:rFonts w:ascii="Times New Roman" w:hAnsi="Times New Roman" w:cs="Times New Roman"/>
          <w:i/>
          <w:iCs/>
          <w:sz w:val="24"/>
        </w:rPr>
        <w:t>109</w:t>
      </w:r>
      <w:r w:rsidRPr="00F71731">
        <w:rPr>
          <w:rFonts w:ascii="Times New Roman" w:hAnsi="Times New Roman" w:cs="Times New Roman"/>
          <w:sz w:val="24"/>
        </w:rPr>
        <w:t>(6), 661–686. https://doi.org/10.1017/S095375620500273X</w:t>
      </w:r>
    </w:p>
    <w:p w14:paraId="16B50077" w14:textId="77777777" w:rsidR="00F71731" w:rsidRPr="00F71731" w:rsidRDefault="00F71731" w:rsidP="00F71731">
      <w:pPr>
        <w:pStyle w:val="Bibliography"/>
        <w:rPr>
          <w:rFonts w:ascii="Times New Roman" w:hAnsi="Times New Roman" w:cs="Times New Roman"/>
          <w:sz w:val="24"/>
        </w:rPr>
      </w:pPr>
      <w:r w:rsidRPr="00F71731">
        <w:rPr>
          <w:rFonts w:ascii="Times New Roman" w:hAnsi="Times New Roman" w:cs="Times New Roman"/>
          <w:sz w:val="24"/>
        </w:rPr>
        <w:t xml:space="preserve">Troncoso-Rojas, R., &amp; Tiznado-Hernández, M. E. (2014). Alternaria alternata (Black Rot, Black Spot). In </w:t>
      </w:r>
      <w:r w:rsidRPr="00F71731">
        <w:rPr>
          <w:rFonts w:ascii="Times New Roman" w:hAnsi="Times New Roman" w:cs="Times New Roman"/>
          <w:i/>
          <w:iCs/>
          <w:sz w:val="24"/>
        </w:rPr>
        <w:t>Postharvest Decay</w:t>
      </w:r>
      <w:r w:rsidRPr="00F71731">
        <w:rPr>
          <w:rFonts w:ascii="Times New Roman" w:hAnsi="Times New Roman" w:cs="Times New Roman"/>
          <w:sz w:val="24"/>
        </w:rPr>
        <w:t xml:space="preserve"> (pp. 147–187). Elsevier; DOI: 10.1016/B978-0-12-411552-1.00005-3. https://linkinghub.elsevier.com/retrieve/pii/B9780124115521000053</w:t>
      </w:r>
    </w:p>
    <w:p w14:paraId="38DF9452" w14:textId="77777777" w:rsidR="00F71731" w:rsidRPr="00F71731" w:rsidRDefault="00F71731" w:rsidP="00F71731">
      <w:pPr>
        <w:pStyle w:val="Bibliography"/>
        <w:rPr>
          <w:rFonts w:ascii="Times New Roman" w:hAnsi="Times New Roman" w:cs="Times New Roman"/>
          <w:sz w:val="24"/>
        </w:rPr>
      </w:pPr>
      <w:r w:rsidRPr="00F71731">
        <w:rPr>
          <w:rFonts w:ascii="Times New Roman" w:hAnsi="Times New Roman" w:cs="Times New Roman"/>
          <w:sz w:val="24"/>
        </w:rPr>
        <w:t xml:space="preserve">Upson, R., Read, D., &amp; Newsham, K. (2009). Nitrogen form influences the response of </w:t>
      </w:r>
      <w:proofErr w:type="spellStart"/>
      <w:r w:rsidRPr="00F71731">
        <w:rPr>
          <w:rFonts w:ascii="Times New Roman" w:hAnsi="Times New Roman" w:cs="Times New Roman"/>
          <w:sz w:val="24"/>
        </w:rPr>
        <w:t>Deschampsia</w:t>
      </w:r>
      <w:proofErr w:type="spellEnd"/>
      <w:r w:rsidRPr="00F71731">
        <w:rPr>
          <w:rFonts w:ascii="Times New Roman" w:hAnsi="Times New Roman" w:cs="Times New Roman"/>
          <w:sz w:val="24"/>
        </w:rPr>
        <w:t xml:space="preserve"> antarctica to dark septate root endophytes. </w:t>
      </w:r>
      <w:r w:rsidRPr="00F71731">
        <w:rPr>
          <w:rFonts w:ascii="Times New Roman" w:hAnsi="Times New Roman" w:cs="Times New Roman"/>
          <w:i/>
          <w:iCs/>
          <w:sz w:val="24"/>
        </w:rPr>
        <w:t>MYCORRHIZA</w:t>
      </w:r>
      <w:r w:rsidRPr="00F71731">
        <w:rPr>
          <w:rFonts w:ascii="Times New Roman" w:hAnsi="Times New Roman" w:cs="Times New Roman"/>
          <w:sz w:val="24"/>
        </w:rPr>
        <w:t xml:space="preserve">, </w:t>
      </w:r>
      <w:r w:rsidRPr="00F71731">
        <w:rPr>
          <w:rFonts w:ascii="Times New Roman" w:hAnsi="Times New Roman" w:cs="Times New Roman"/>
          <w:i/>
          <w:iCs/>
          <w:sz w:val="24"/>
        </w:rPr>
        <w:t>20</w:t>
      </w:r>
      <w:r w:rsidRPr="00F71731">
        <w:rPr>
          <w:rFonts w:ascii="Times New Roman" w:hAnsi="Times New Roman" w:cs="Times New Roman"/>
          <w:sz w:val="24"/>
        </w:rPr>
        <w:t>(1), 1–11. https://doi.org/10.1007/s00572-009-0260-3</w:t>
      </w:r>
    </w:p>
    <w:p w14:paraId="7449E561" w14:textId="77777777" w:rsidR="00F71731" w:rsidRPr="00F71731" w:rsidRDefault="00F71731" w:rsidP="00F71731">
      <w:pPr>
        <w:pStyle w:val="Bibliography"/>
        <w:rPr>
          <w:rFonts w:ascii="Times New Roman" w:hAnsi="Times New Roman" w:cs="Times New Roman"/>
          <w:sz w:val="24"/>
        </w:rPr>
      </w:pPr>
      <w:r w:rsidRPr="00F71731">
        <w:rPr>
          <w:rFonts w:ascii="Times New Roman" w:hAnsi="Times New Roman" w:cs="Times New Roman"/>
          <w:sz w:val="24"/>
        </w:rPr>
        <w:t xml:space="preserve">Wickham, H., Chang, W., Henry, L., Pedersen, T. L., Takahashi, K., Wilke, C., Woo, K., Yutani, H., Dunnington, D., &amp; Van Den Brand, T. (2007). </w:t>
      </w:r>
      <w:r w:rsidRPr="00F71731">
        <w:rPr>
          <w:rFonts w:ascii="Times New Roman" w:hAnsi="Times New Roman" w:cs="Times New Roman"/>
          <w:i/>
          <w:iCs/>
          <w:sz w:val="24"/>
        </w:rPr>
        <w:t xml:space="preserve">ggplot2: Create Elegant Data </w:t>
      </w:r>
      <w:proofErr w:type="spellStart"/>
      <w:r w:rsidRPr="00F71731">
        <w:rPr>
          <w:rFonts w:ascii="Times New Roman" w:hAnsi="Times New Roman" w:cs="Times New Roman"/>
          <w:i/>
          <w:iCs/>
          <w:sz w:val="24"/>
        </w:rPr>
        <w:t>Visualisations</w:t>
      </w:r>
      <w:proofErr w:type="spellEnd"/>
      <w:r w:rsidRPr="00F71731">
        <w:rPr>
          <w:rFonts w:ascii="Times New Roman" w:hAnsi="Times New Roman" w:cs="Times New Roman"/>
          <w:i/>
          <w:iCs/>
          <w:sz w:val="24"/>
        </w:rPr>
        <w:t xml:space="preserve"> Using the Grammar of Graphics</w:t>
      </w:r>
      <w:r w:rsidRPr="00F71731">
        <w:rPr>
          <w:rFonts w:ascii="Times New Roman" w:hAnsi="Times New Roman" w:cs="Times New Roman"/>
          <w:sz w:val="24"/>
        </w:rPr>
        <w:t xml:space="preserve"> (p. 3.5.1) [Dataset]. https://doi.org/10.32614/CRAN.package.ggplot2</w:t>
      </w:r>
    </w:p>
    <w:p w14:paraId="51F1A10A" w14:textId="77777777" w:rsidR="00F71731" w:rsidRPr="00F71731" w:rsidRDefault="00F71731" w:rsidP="00F71731">
      <w:pPr>
        <w:pStyle w:val="Bibliography"/>
        <w:rPr>
          <w:rFonts w:ascii="Times New Roman" w:hAnsi="Times New Roman" w:cs="Times New Roman"/>
          <w:sz w:val="24"/>
        </w:rPr>
      </w:pPr>
      <w:r w:rsidRPr="00F71731">
        <w:rPr>
          <w:rFonts w:ascii="Times New Roman" w:hAnsi="Times New Roman" w:cs="Times New Roman"/>
          <w:sz w:val="24"/>
        </w:rPr>
        <w:lastRenderedPageBreak/>
        <w:t xml:space="preserve">Wickham, H., François, R., Henry, L., Müller, K., &amp; Vaughan, D. (2014). </w:t>
      </w:r>
      <w:proofErr w:type="spellStart"/>
      <w:r w:rsidRPr="00F71731">
        <w:rPr>
          <w:rFonts w:ascii="Times New Roman" w:hAnsi="Times New Roman" w:cs="Times New Roman"/>
          <w:i/>
          <w:iCs/>
          <w:sz w:val="24"/>
        </w:rPr>
        <w:t>dplyr</w:t>
      </w:r>
      <w:proofErr w:type="spellEnd"/>
      <w:r w:rsidRPr="00F71731">
        <w:rPr>
          <w:rFonts w:ascii="Times New Roman" w:hAnsi="Times New Roman" w:cs="Times New Roman"/>
          <w:i/>
          <w:iCs/>
          <w:sz w:val="24"/>
        </w:rPr>
        <w:t>: A Grammar of Data Manipulation</w:t>
      </w:r>
      <w:r w:rsidRPr="00F71731">
        <w:rPr>
          <w:rFonts w:ascii="Times New Roman" w:hAnsi="Times New Roman" w:cs="Times New Roman"/>
          <w:sz w:val="24"/>
        </w:rPr>
        <w:t xml:space="preserve"> (p. 1.1.4) [Dataset]. https://doi.org/10.32614/CRAN.package.dplyr</w:t>
      </w:r>
    </w:p>
    <w:p w14:paraId="51EA82C3" w14:textId="62A2F311" w:rsidR="00961545" w:rsidRPr="00517449" w:rsidRDefault="00732D6D">
      <w:pPr>
        <w:rPr>
          <w:rFonts w:ascii="Times New Roman" w:hAnsi="Times New Roman" w:cs="Times New Roman"/>
          <w:sz w:val="24"/>
          <w:szCs w:val="24"/>
        </w:rPr>
      </w:pPr>
      <w:r w:rsidRPr="00517449">
        <w:rPr>
          <w:rFonts w:ascii="Times New Roman" w:hAnsi="Times New Roman" w:cs="Times New Roman"/>
          <w:sz w:val="24"/>
          <w:szCs w:val="24"/>
        </w:rPr>
        <w:fldChar w:fldCharType="end"/>
      </w:r>
    </w:p>
    <w:p w14:paraId="20D061A8" w14:textId="095FE1F7" w:rsidR="00924AC6" w:rsidRPr="00517449" w:rsidRDefault="00924AC6">
      <w:pPr>
        <w:rPr>
          <w:rFonts w:ascii="Times New Roman" w:hAnsi="Times New Roman" w:cs="Times New Roman"/>
          <w:sz w:val="24"/>
          <w:szCs w:val="24"/>
        </w:rPr>
      </w:pPr>
      <w:r w:rsidRPr="00517449">
        <w:rPr>
          <w:rFonts w:ascii="Times New Roman" w:hAnsi="Times New Roman" w:cs="Times New Roman"/>
          <w:sz w:val="24"/>
          <w:szCs w:val="24"/>
        </w:rPr>
        <w:t>Statistical analyses</w:t>
      </w:r>
      <w:r w:rsidR="005B0E1C">
        <w:rPr>
          <w:rFonts w:ascii="Times New Roman" w:hAnsi="Times New Roman" w:cs="Times New Roman"/>
          <w:sz w:val="24"/>
          <w:szCs w:val="24"/>
        </w:rPr>
        <w:t>:</w:t>
      </w:r>
    </w:p>
    <w:p w14:paraId="090374AE" w14:textId="4653AE93" w:rsidR="00924AC6" w:rsidRPr="00517449" w:rsidRDefault="00924AC6">
      <w:pPr>
        <w:rPr>
          <w:rFonts w:ascii="Times New Roman" w:hAnsi="Times New Roman" w:cs="Times New Roman"/>
          <w:sz w:val="24"/>
          <w:szCs w:val="24"/>
        </w:rPr>
      </w:pPr>
      <w:r w:rsidRPr="00517449">
        <w:rPr>
          <w:rFonts w:ascii="Times New Roman" w:hAnsi="Times New Roman" w:cs="Times New Roman"/>
          <w:sz w:val="24"/>
          <w:szCs w:val="24"/>
        </w:rPr>
        <w:t xml:space="preserve">Fungal mass measurements between nitrogen treatments were compared with </w:t>
      </w:r>
      <w:r w:rsidR="00530034">
        <w:rPr>
          <w:rFonts w:ascii="Times New Roman" w:hAnsi="Times New Roman" w:cs="Times New Roman"/>
          <w:sz w:val="24"/>
          <w:szCs w:val="24"/>
        </w:rPr>
        <w:t>a Welch Two Sample t-test</w:t>
      </w:r>
      <w:r w:rsidR="00530034" w:rsidRPr="00517449">
        <w:rPr>
          <w:rFonts w:ascii="Times New Roman" w:hAnsi="Times New Roman" w:cs="Times New Roman"/>
          <w:sz w:val="24"/>
          <w:szCs w:val="24"/>
        </w:rPr>
        <w:t>.</w:t>
      </w:r>
      <w:r w:rsidRPr="00517449">
        <w:rPr>
          <w:rFonts w:ascii="Times New Roman" w:hAnsi="Times New Roman" w:cs="Times New Roman"/>
          <w:sz w:val="24"/>
          <w:szCs w:val="24"/>
        </w:rPr>
        <w:t xml:space="preserve"> We conducted all data analyses in R version 4.3.0 with RStudio </w:t>
      </w:r>
      <w:r w:rsidRPr="00517449">
        <w:rPr>
          <w:rFonts w:ascii="Times New Roman" w:hAnsi="Times New Roman" w:cs="Times New Roman"/>
          <w:sz w:val="24"/>
          <w:szCs w:val="24"/>
        </w:rPr>
        <w:fldChar w:fldCharType="begin"/>
      </w:r>
      <w:r w:rsidR="00D406AF" w:rsidRPr="00517449">
        <w:rPr>
          <w:rFonts w:ascii="Times New Roman" w:hAnsi="Times New Roman" w:cs="Times New Roman"/>
          <w:sz w:val="24"/>
          <w:szCs w:val="24"/>
        </w:rPr>
        <w:instrText xml:space="preserve"> ADDIN ZOTERO_ITEM CSL_CITATION {"citationID":"8taHOLRW","properties":{"formattedCitation":"(R Core Team, 2023)","plainCitation":"(R Core Team, 2023)","noteIndex":0},"citationItems":[{"id":39808,"uris":["http://zotero.org/users/6275788/items/8M2ZC62E"],"itemData":{"id":39808,"type":"software","event-place":"Vienna, Austria","publisher":"R Foundation for Statistical Computing","publisher-place":"Vienna, Austria","title":"R: A Language and Environment for Statistical Computing","URL":"https://www.R-project.org/","author":[{"family":"R Core Team","given":""}],"issued":{"date-parts":[["2023"]]}}}],"schema":"https://github.com/citation-style-language/schema/raw/master/csl-citation.json"} </w:instrText>
      </w:r>
      <w:r w:rsidRPr="00517449">
        <w:rPr>
          <w:rFonts w:ascii="Times New Roman" w:hAnsi="Times New Roman" w:cs="Times New Roman"/>
          <w:sz w:val="24"/>
          <w:szCs w:val="24"/>
        </w:rPr>
        <w:fldChar w:fldCharType="separate"/>
      </w:r>
      <w:r w:rsidR="00D406AF" w:rsidRPr="00517449">
        <w:rPr>
          <w:rFonts w:ascii="Times New Roman" w:hAnsi="Times New Roman" w:cs="Times New Roman"/>
          <w:sz w:val="24"/>
          <w:szCs w:val="24"/>
        </w:rPr>
        <w:t>(R Core Team, 2023)</w:t>
      </w:r>
      <w:r w:rsidRPr="00517449">
        <w:rPr>
          <w:rFonts w:ascii="Times New Roman" w:hAnsi="Times New Roman" w:cs="Times New Roman"/>
          <w:sz w:val="24"/>
          <w:szCs w:val="24"/>
        </w:rPr>
        <w:fldChar w:fldCharType="end"/>
      </w:r>
      <w:r w:rsidRPr="00517449">
        <w:rPr>
          <w:rFonts w:ascii="Times New Roman" w:hAnsi="Times New Roman" w:cs="Times New Roman"/>
          <w:sz w:val="24"/>
          <w:szCs w:val="24"/>
        </w:rPr>
        <w:t>.</w:t>
      </w:r>
      <w:ins w:id="63" w:author="Beatrice Bock" w:date="2024-12-30T11:10:00Z" w16du:dateUtc="2024-12-30T18:10:00Z">
        <w:r w:rsidR="00165F47">
          <w:rPr>
            <w:rFonts w:ascii="Times New Roman" w:hAnsi="Times New Roman" w:cs="Times New Roman"/>
            <w:sz w:val="24"/>
            <w:szCs w:val="24"/>
          </w:rPr>
          <w:t xml:space="preserve"> R packages used include janitor for cleaning up column names in the dataset, </w:t>
        </w:r>
        <w:proofErr w:type="spellStart"/>
        <w:r w:rsidR="00165F47">
          <w:rPr>
            <w:rFonts w:ascii="Times New Roman" w:hAnsi="Times New Roman" w:cs="Times New Roman"/>
            <w:sz w:val="24"/>
            <w:szCs w:val="24"/>
          </w:rPr>
          <w:t>dplyr</w:t>
        </w:r>
        <w:proofErr w:type="spellEnd"/>
        <w:r w:rsidR="00165F47">
          <w:rPr>
            <w:rFonts w:ascii="Times New Roman" w:hAnsi="Times New Roman" w:cs="Times New Roman"/>
            <w:sz w:val="24"/>
            <w:szCs w:val="24"/>
          </w:rPr>
          <w:t xml:space="preserve"> for data processing, ggplot2 </w:t>
        </w:r>
      </w:ins>
      <w:ins w:id="64" w:author="Beatrice Bock" w:date="2024-12-30T11:11:00Z" w16du:dateUtc="2024-12-30T18:11:00Z">
        <w:r w:rsidR="00165F47">
          <w:rPr>
            <w:rFonts w:ascii="Times New Roman" w:hAnsi="Times New Roman" w:cs="Times New Roman"/>
            <w:sz w:val="24"/>
            <w:szCs w:val="24"/>
          </w:rPr>
          <w:t xml:space="preserve">for data visualization, and </w:t>
        </w:r>
        <w:proofErr w:type="spellStart"/>
        <w:r w:rsidR="00165F47">
          <w:rPr>
            <w:rFonts w:ascii="Times New Roman" w:hAnsi="Times New Roman" w:cs="Times New Roman"/>
            <w:sz w:val="24"/>
            <w:szCs w:val="24"/>
          </w:rPr>
          <w:t>EnvStats</w:t>
        </w:r>
        <w:proofErr w:type="spellEnd"/>
        <w:r w:rsidR="00165F47">
          <w:rPr>
            <w:rFonts w:ascii="Times New Roman" w:hAnsi="Times New Roman" w:cs="Times New Roman"/>
            <w:sz w:val="24"/>
            <w:szCs w:val="24"/>
          </w:rPr>
          <w:t xml:space="preserve"> for displaying replicate numbers on the plot</w:t>
        </w:r>
      </w:ins>
      <w:ins w:id="65" w:author="Beatrice Bock" w:date="2024-12-30T11:13:00Z" w16du:dateUtc="2024-12-30T18:13:00Z">
        <w:r w:rsidR="00165F47">
          <w:rPr>
            <w:rFonts w:ascii="Times New Roman" w:hAnsi="Times New Roman" w:cs="Times New Roman"/>
            <w:sz w:val="24"/>
            <w:szCs w:val="24"/>
          </w:rPr>
          <w:t xml:space="preserve"> </w:t>
        </w:r>
      </w:ins>
      <w:r w:rsidR="00165F47">
        <w:rPr>
          <w:rFonts w:ascii="Times New Roman" w:hAnsi="Times New Roman" w:cs="Times New Roman"/>
          <w:sz w:val="24"/>
          <w:szCs w:val="24"/>
        </w:rPr>
        <w:fldChar w:fldCharType="begin"/>
      </w:r>
      <w:r w:rsidR="00F71731">
        <w:rPr>
          <w:rFonts w:ascii="Times New Roman" w:hAnsi="Times New Roman" w:cs="Times New Roman"/>
          <w:sz w:val="24"/>
          <w:szCs w:val="24"/>
        </w:rPr>
        <w:instrText xml:space="preserve"> ADDIN ZOTERO_ITEM CSL_CITATION {"citationID":"DnRPZe0C","properties":{"formattedCitation":"(Firke, 2016; Millard, 2013; Wickham et al., 2007, 2014)","plainCitation":"(Firke, 2016; Millard, 2013; Wickham et al., 2007, 2014)","noteIndex":0},"citationItems":[{"id":43491,"uris":["http://zotero.org/users/6275788/items/CYQRECMR"],"itemData":{"id":43491,"type":"dataset","abstract":"The main janitor functions can: perfectly format data.frame column names; provide quick counts of variable combinations (i.e., frequency tables and crosstabs); and explore duplicate records. Other janitor functions nicely format the tabulation results. These tabulate-and-report functions approximate popular features of SPSS and Microsoft Excel. This package follows the principles of the \"tidyverse\" and works well with the pipe function %&gt;%. janitor was built with beginning-to-intermediate R users in mind and is optimized for user-friendliness.","DOI":"10.32614/CRAN.package.janitor","language":"en","note":"Institution: Comprehensive R Archive Network\npage: 2.2.1","source":"DOI.org (Crossref)","title":"janitor: Simple Tools for Examining and Cleaning Dirty Data","title-short":"janitor","URL":"https://CRAN.R-project.org/package=janitor","author":[{"family":"Firke","given":"Sam"}],"accessed":{"date-parts":[["2024",12,30]]},"issued":{"date-parts":[["2016",10,3]]}}},{"id":43494,"uris":["http://zotero.org/users/6275788/items/MY2G5HZQ"],"itemData":{"id":43494,"type":"dataset","abstract":"Graphical and statistical analyses of environmental data, with  focus on analyzing chemical concentrations and physical parameters, usually in  the context of mandated environmental monitoring.  Major environmental  statistical methods found in the literature and regulatory guidance documents,  with extensive help that explains what these methods do, how to use them,  and where to find them in the literature.  Numerous built-in data sets from  regulatory guidance documents and environmental statistics literature.  Includes  scripts reproducing analyses presented in the book \"EnvStats:  An R Package for  Environmental Statistics\" (Millard, 2013, Springer, ISBN 978-1-4614-8455-4,  &lt;doi:10.1007/978-1-4614-8456-1&gt;).","DOI":"10.32614/CRAN.package.EnvStats","language":"en","note":"Institution: Comprehensive R Archive Network\npage: 3.0.0","source":"DOI.org (Crossref)","title":"EnvStats: Package for Environmental Statistics, Including US EPA Guidance","title-short":"EnvStats","URL":"https://CRAN.R-project.org/package=EnvStats","author":[{"family":"Millard","given":"Steven P."}],"accessed":{"date-parts":[["2024",12,30]]},"issued":{"date-parts":[["2013",10,30]]}}},{"id":43493,"uris":["http://zotero.org/users/6275788/items/LA5QL49M"],"itemData":{"id":43493,"type":"dataset","abstract":"A system for 'declaratively' creating graphics, based on \"The Grammar of Graphics\". You provide the data, tell 'ggplot2' how to map variables to aesthetics, what graphical primitives to use, and it takes care of the details.","DOI":"10.32614/CRAN.package.ggplot2","language":"en","note":"Institution: Comprehensive R Archive Network\npage: 3.5.1","source":"DOI.org (Crossref)","title":"ggplot2: Create Elegant Data Visualisations Using the Grammar of Graphics","title-short":"ggplot2","URL":"https://CRAN.R-project.org/package=ggplot2","author":[{"family":"Wickham","given":"Hadley"},{"family":"Chang","given":"Winston"},{"family":"Henry","given":"Lionel"},{"family":"Pedersen","given":"Thomas Lin"},{"family":"Takahashi","given":"Kohske"},{"family":"Wilke","given":"Claus"},{"family":"Woo","given":"Kara"},{"family":"Yutani","given":"Hiroaki"},{"family":"Dunnington","given":"Dewey"},{"family":"Van Den Brand","given":"Teun"}],"accessed":{"date-parts":[["2024",12,30]]},"issued":{"date-parts":[["2007",6,1]]}}},{"id":43492,"uris":["http://zotero.org/users/6275788/items/5KH8B6X5"],"itemData":{"id":43492,"type":"dataset","abstract":"A fast, consistent tool for working with data frame like objects, both in memory and out of memory.","DOI":"10.32614/CRAN.package.dplyr","language":"en","note":"Institution: Comprehensive R Archive Network\npage: 1.1.4","source":"DOI.org (Crossref)","title":"dplyr: A Grammar of Data Manipulation","title-short":"dplyr","URL":"https://CRAN.R-project.org/package=dplyr","author":[{"family":"Wickham","given":"Hadley"},{"family":"François","given":"Romain"},{"family":"Henry","given":"Lionel"},{"family":"Müller","given":"Kirill"},{"family":"Vaughan","given":"Davis"}],"accessed":{"date-parts":[["2024",12,30]]},"issued":{"date-parts":[["2014",1,16]]}}}],"schema":"https://github.com/citation-style-language/schema/raw/master/csl-citation.json"} </w:instrText>
      </w:r>
      <w:r w:rsidR="00165F47">
        <w:rPr>
          <w:rFonts w:ascii="Times New Roman" w:hAnsi="Times New Roman" w:cs="Times New Roman"/>
          <w:sz w:val="24"/>
          <w:szCs w:val="24"/>
        </w:rPr>
        <w:fldChar w:fldCharType="separate"/>
      </w:r>
      <w:r w:rsidR="00F71731" w:rsidRPr="00F71731">
        <w:rPr>
          <w:rFonts w:ascii="Times New Roman" w:hAnsi="Times New Roman" w:cs="Times New Roman"/>
          <w:sz w:val="24"/>
        </w:rPr>
        <w:t>(</w:t>
      </w:r>
      <w:proofErr w:type="spellStart"/>
      <w:r w:rsidR="00F71731" w:rsidRPr="00F71731">
        <w:rPr>
          <w:rFonts w:ascii="Times New Roman" w:hAnsi="Times New Roman" w:cs="Times New Roman"/>
          <w:sz w:val="24"/>
        </w:rPr>
        <w:t>Firke</w:t>
      </w:r>
      <w:proofErr w:type="spellEnd"/>
      <w:r w:rsidR="00F71731" w:rsidRPr="00F71731">
        <w:rPr>
          <w:rFonts w:ascii="Times New Roman" w:hAnsi="Times New Roman" w:cs="Times New Roman"/>
          <w:sz w:val="24"/>
        </w:rPr>
        <w:t>, 2016; Millard, 2013; Wickham et al., 2007, 2014)</w:t>
      </w:r>
      <w:r w:rsidR="00165F47">
        <w:rPr>
          <w:rFonts w:ascii="Times New Roman" w:hAnsi="Times New Roman" w:cs="Times New Roman"/>
          <w:sz w:val="24"/>
          <w:szCs w:val="24"/>
        </w:rPr>
        <w:fldChar w:fldCharType="end"/>
      </w:r>
      <w:ins w:id="66" w:author="Beatrice Bock" w:date="2024-12-30T11:11:00Z" w16du:dateUtc="2024-12-30T18:11:00Z">
        <w:r w:rsidR="00165F47">
          <w:rPr>
            <w:rFonts w:ascii="Times New Roman" w:hAnsi="Times New Roman" w:cs="Times New Roman"/>
            <w:sz w:val="24"/>
            <w:szCs w:val="24"/>
          </w:rPr>
          <w:t>.</w:t>
        </w:r>
      </w:ins>
    </w:p>
    <w:p w14:paraId="309F38F3" w14:textId="77777777" w:rsidR="00FC6EC8" w:rsidRPr="00517449" w:rsidRDefault="00FC6EC8">
      <w:pPr>
        <w:rPr>
          <w:rFonts w:ascii="Times New Roman" w:hAnsi="Times New Roman" w:cs="Times New Roman"/>
          <w:sz w:val="24"/>
          <w:szCs w:val="24"/>
        </w:rPr>
      </w:pPr>
    </w:p>
    <w:p w14:paraId="48D53156" w14:textId="5F2F9CA6" w:rsidR="00FC6EC8" w:rsidRPr="00517449" w:rsidRDefault="00FC6EC8">
      <w:pPr>
        <w:rPr>
          <w:rFonts w:ascii="Times New Roman" w:hAnsi="Times New Roman" w:cs="Times New Roman"/>
          <w:sz w:val="24"/>
          <w:szCs w:val="24"/>
        </w:rPr>
      </w:pPr>
      <w:r w:rsidRPr="00517449">
        <w:rPr>
          <w:rFonts w:ascii="Times New Roman" w:hAnsi="Times New Roman" w:cs="Times New Roman"/>
          <w:sz w:val="24"/>
          <w:szCs w:val="24"/>
        </w:rPr>
        <w:t xml:space="preserve">Data </w:t>
      </w:r>
      <w:r w:rsidR="004852C7" w:rsidRPr="00517449">
        <w:rPr>
          <w:rFonts w:ascii="Times New Roman" w:hAnsi="Times New Roman" w:cs="Times New Roman"/>
          <w:sz w:val="24"/>
          <w:szCs w:val="24"/>
        </w:rPr>
        <w:t>availability</w:t>
      </w:r>
      <w:r w:rsidRPr="00517449">
        <w:rPr>
          <w:rFonts w:ascii="Times New Roman" w:hAnsi="Times New Roman" w:cs="Times New Roman"/>
          <w:sz w:val="24"/>
          <w:szCs w:val="24"/>
        </w:rPr>
        <w:t>:</w:t>
      </w:r>
    </w:p>
    <w:p w14:paraId="36EDF9EC" w14:textId="6236C59D" w:rsidR="00FC6EC8" w:rsidRPr="00517449" w:rsidRDefault="00FC6EC8">
      <w:pPr>
        <w:rPr>
          <w:rFonts w:ascii="Times New Roman" w:hAnsi="Times New Roman" w:cs="Times New Roman"/>
          <w:sz w:val="24"/>
          <w:szCs w:val="24"/>
        </w:rPr>
      </w:pPr>
      <w:r w:rsidRPr="00517449">
        <w:rPr>
          <w:rFonts w:ascii="Times New Roman" w:hAnsi="Times New Roman" w:cs="Times New Roman"/>
          <w:sz w:val="24"/>
          <w:szCs w:val="24"/>
        </w:rPr>
        <w:t xml:space="preserve">All code and data are available freely at </w:t>
      </w:r>
      <w:hyperlink r:id="rId12" w:history="1">
        <w:r w:rsidRPr="00517449">
          <w:rPr>
            <w:rStyle w:val="Hyperlink"/>
            <w:rFonts w:ascii="Times New Roman" w:hAnsi="Times New Roman" w:cs="Times New Roman"/>
            <w:sz w:val="24"/>
            <w:szCs w:val="24"/>
          </w:rPr>
          <w:t>https://github.com/beabock/Org_vs_Inorg_N</w:t>
        </w:r>
      </w:hyperlink>
      <w:r w:rsidRPr="00517449">
        <w:rPr>
          <w:rFonts w:ascii="Times New Roman" w:hAnsi="Times New Roman" w:cs="Times New Roman"/>
          <w:sz w:val="24"/>
          <w:szCs w:val="24"/>
        </w:rPr>
        <w:t>.</w:t>
      </w:r>
    </w:p>
    <w:p w14:paraId="7ECCC158" w14:textId="77777777" w:rsidR="00FC6EC8" w:rsidRDefault="00FC6EC8"/>
    <w:sectPr w:rsidR="00FC6EC8" w:rsidSect="00646503">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Beatrice Bock" w:date="2024-12-30T10:27:00Z" w:initials="BB">
    <w:p w14:paraId="49182540" w14:textId="77777777" w:rsidR="00E70169" w:rsidRDefault="00E70169" w:rsidP="00E70169">
      <w:pPr>
        <w:pStyle w:val="CommentText"/>
      </w:pPr>
      <w:r>
        <w:rPr>
          <w:rStyle w:val="CommentReference"/>
        </w:rPr>
        <w:annotationRef/>
      </w:r>
      <w:r>
        <w:t>Lexie- you might want to consider making an OrcID for yourself to track publications.</w:t>
      </w:r>
    </w:p>
  </w:comment>
  <w:comment w:id="6" w:author="Beatrice Bock" w:date="2024-12-30T10:39:00Z" w:initials="BB">
    <w:p w14:paraId="49FC0FDB" w14:textId="77777777" w:rsidR="00C44C88" w:rsidRDefault="00C44C88" w:rsidP="00C44C88">
      <w:pPr>
        <w:pStyle w:val="CommentText"/>
      </w:pPr>
      <w:r>
        <w:rPr>
          <w:rStyle w:val="CommentReference"/>
        </w:rPr>
        <w:annotationRef/>
      </w:r>
      <w:r>
        <w:t>R2R</w:t>
      </w:r>
    </w:p>
  </w:comment>
  <w:comment w:id="7" w:author="Beatrice Bock" w:date="2024-12-30T10:38:00Z" w:initials="BB">
    <w:p w14:paraId="4166444C" w14:textId="528F205C" w:rsidR="00C44C88" w:rsidRDefault="00C44C88" w:rsidP="00C44C88">
      <w:pPr>
        <w:pStyle w:val="CommentText"/>
      </w:pPr>
      <w:r>
        <w:rPr>
          <w:rStyle w:val="CommentReference"/>
        </w:rPr>
        <w:annotationRef/>
      </w:r>
      <w:r>
        <w:t>Need more context on N</w:t>
      </w:r>
    </w:p>
  </w:comment>
  <w:comment w:id="25" w:author="Beatrice Bock" w:date="2024-12-30T10:51:00Z" w:initials="BB">
    <w:p w14:paraId="0A9DFD8F" w14:textId="77777777" w:rsidR="0032525F" w:rsidRDefault="0032525F" w:rsidP="0032525F">
      <w:pPr>
        <w:pStyle w:val="CommentText"/>
      </w:pPr>
      <w:r>
        <w:rPr>
          <w:rStyle w:val="CommentReference"/>
        </w:rPr>
        <w:annotationRef/>
      </w:r>
      <w:r>
        <w:t>Rephrase but something along these lines</w:t>
      </w:r>
    </w:p>
  </w:comment>
  <w:comment w:id="41" w:author="Beatrice Bock" w:date="2024-12-30T10:38:00Z" w:initials="BB">
    <w:p w14:paraId="2C3FD701" w14:textId="785A41B8" w:rsidR="00C44C88" w:rsidRDefault="00C44C88" w:rsidP="00C44C88">
      <w:pPr>
        <w:pStyle w:val="CommentText"/>
      </w:pPr>
      <w:r>
        <w:rPr>
          <w:rStyle w:val="CommentReference"/>
        </w:rPr>
        <w:annotationRef/>
      </w:r>
      <w:r>
        <w:t>Add line number to R2R</w:t>
      </w:r>
    </w:p>
  </w:comment>
  <w:comment w:id="43" w:author="Beatrice Bock" w:date="2024-12-30T10:57:00Z" w:initials="BB">
    <w:p w14:paraId="593A6E01" w14:textId="77777777" w:rsidR="00646503" w:rsidRDefault="00646503" w:rsidP="00646503">
      <w:pPr>
        <w:pStyle w:val="CommentText"/>
      </w:pPr>
      <w:r>
        <w:rPr>
          <w:rStyle w:val="CommentReference"/>
        </w:rPr>
        <w:annotationRef/>
      </w:r>
      <w:r>
        <w:t>r2r</w:t>
      </w:r>
    </w:p>
  </w:comment>
  <w:comment w:id="56" w:author="Beatrice Bock" w:date="2024-12-30T10:38:00Z" w:initials="BB">
    <w:p w14:paraId="0A40338D" w14:textId="74145421" w:rsidR="00C44C88" w:rsidRDefault="00C44C88" w:rsidP="00C44C88">
      <w:pPr>
        <w:pStyle w:val="CommentText"/>
      </w:pPr>
      <w:r>
        <w:rPr>
          <w:rStyle w:val="CommentReference"/>
        </w:rPr>
        <w:annotationRef/>
      </w:r>
      <w:r>
        <w:t>Add more info on why we think this is a good amoutn of N (N availability concerns)</w:t>
      </w:r>
    </w:p>
  </w:comment>
  <w:comment w:id="50" w:author="Beatrice Bock" w:date="2024-12-30T10:38:00Z" w:initials="BB">
    <w:p w14:paraId="1BF8A36F" w14:textId="77777777" w:rsidR="00C44C88" w:rsidRDefault="00C44C88" w:rsidP="00C44C88">
      <w:pPr>
        <w:pStyle w:val="CommentText"/>
      </w:pPr>
      <w:r>
        <w:rPr>
          <w:rStyle w:val="CommentReference"/>
        </w:rPr>
        <w:annotationRef/>
      </w:r>
      <w:r>
        <w:t>R2R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49182540" w15:done="0"/>
  <w15:commentEx w15:paraId="49FC0FDB" w15:done="0"/>
  <w15:commentEx w15:paraId="4166444C" w15:done="0"/>
  <w15:commentEx w15:paraId="0A9DFD8F" w15:done="1"/>
  <w15:commentEx w15:paraId="2C3FD701" w15:done="0"/>
  <w15:commentEx w15:paraId="593A6E01" w15:done="0"/>
  <w15:commentEx w15:paraId="0A40338D" w15:done="0"/>
  <w15:commentEx w15:paraId="1BF8A36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3CD316E1" w16cex:dateUtc="2024-12-30T17:27:00Z"/>
  <w16cex:commentExtensible w16cex:durableId="60E6669A" w16cex:dateUtc="2024-12-30T17:39:00Z"/>
  <w16cex:commentExtensible w16cex:durableId="1B7FBBCE" w16cex:dateUtc="2024-12-30T17:38:00Z"/>
  <w16cex:commentExtensible w16cex:durableId="23BE2886" w16cex:dateUtc="2024-12-30T17:51:00Z"/>
  <w16cex:commentExtensible w16cex:durableId="6750A469" w16cex:dateUtc="2024-12-30T17:38:00Z"/>
  <w16cex:commentExtensible w16cex:durableId="44B43F6E" w16cex:dateUtc="2024-12-30T17:57:00Z"/>
  <w16cex:commentExtensible w16cex:durableId="574321A0" w16cex:dateUtc="2024-12-30T17:38:00Z"/>
  <w16cex:commentExtensible w16cex:durableId="15A2E17E" w16cex:dateUtc="2024-12-30T17: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49182540" w16cid:durableId="3CD316E1"/>
  <w16cid:commentId w16cid:paraId="49FC0FDB" w16cid:durableId="60E6669A"/>
  <w16cid:commentId w16cid:paraId="4166444C" w16cid:durableId="1B7FBBCE"/>
  <w16cid:commentId w16cid:paraId="0A9DFD8F" w16cid:durableId="23BE2886"/>
  <w16cid:commentId w16cid:paraId="2C3FD701" w16cid:durableId="6750A469"/>
  <w16cid:commentId w16cid:paraId="593A6E01" w16cid:durableId="44B43F6E"/>
  <w16cid:commentId w16cid:paraId="0A40338D" w16cid:durableId="574321A0"/>
  <w16cid:commentId w16cid:paraId="1BF8A36F" w16cid:durableId="15A2E17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52A0396"/>
    <w:multiLevelType w:val="hybridMultilevel"/>
    <w:tmpl w:val="92F42442"/>
    <w:lvl w:ilvl="0" w:tplc="CD76D19A">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82A27D3"/>
    <w:multiLevelType w:val="multilevel"/>
    <w:tmpl w:val="0AC2F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25615385">
    <w:abstractNumId w:val="0"/>
  </w:num>
  <w:num w:numId="2" w16cid:durableId="185402574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Beatrice Bock">
    <w15:presenceInfo w15:providerId="None" w15:userId="Beatrice Boc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34C"/>
    <w:rsid w:val="000137D2"/>
    <w:rsid w:val="00023002"/>
    <w:rsid w:val="00066684"/>
    <w:rsid w:val="000A0EE3"/>
    <w:rsid w:val="000B717F"/>
    <w:rsid w:val="000F6333"/>
    <w:rsid w:val="00165F47"/>
    <w:rsid w:val="00212296"/>
    <w:rsid w:val="002144F3"/>
    <w:rsid w:val="00286F50"/>
    <w:rsid w:val="002972B6"/>
    <w:rsid w:val="002A3CBE"/>
    <w:rsid w:val="00320491"/>
    <w:rsid w:val="0032525F"/>
    <w:rsid w:val="00342501"/>
    <w:rsid w:val="003E77FD"/>
    <w:rsid w:val="003F5636"/>
    <w:rsid w:val="00427DFC"/>
    <w:rsid w:val="00430CC9"/>
    <w:rsid w:val="004852C7"/>
    <w:rsid w:val="004A1A1C"/>
    <w:rsid w:val="004E5E3F"/>
    <w:rsid w:val="004F75B8"/>
    <w:rsid w:val="005032FD"/>
    <w:rsid w:val="00512B61"/>
    <w:rsid w:val="00517449"/>
    <w:rsid w:val="005271A4"/>
    <w:rsid w:val="00530034"/>
    <w:rsid w:val="00533664"/>
    <w:rsid w:val="005429C8"/>
    <w:rsid w:val="005574D6"/>
    <w:rsid w:val="005921AD"/>
    <w:rsid w:val="005B0E1C"/>
    <w:rsid w:val="005B2E06"/>
    <w:rsid w:val="005D7E8C"/>
    <w:rsid w:val="005F39D9"/>
    <w:rsid w:val="00635298"/>
    <w:rsid w:val="006365F7"/>
    <w:rsid w:val="00646503"/>
    <w:rsid w:val="00670339"/>
    <w:rsid w:val="00690560"/>
    <w:rsid w:val="006D20AE"/>
    <w:rsid w:val="00720858"/>
    <w:rsid w:val="00732D6D"/>
    <w:rsid w:val="00735F5F"/>
    <w:rsid w:val="00746C4C"/>
    <w:rsid w:val="00767DF7"/>
    <w:rsid w:val="007A1B63"/>
    <w:rsid w:val="007B07AE"/>
    <w:rsid w:val="008105CC"/>
    <w:rsid w:val="00816AD2"/>
    <w:rsid w:val="00857297"/>
    <w:rsid w:val="0088783C"/>
    <w:rsid w:val="008C2225"/>
    <w:rsid w:val="00924AC6"/>
    <w:rsid w:val="00961545"/>
    <w:rsid w:val="00980534"/>
    <w:rsid w:val="009C1683"/>
    <w:rsid w:val="009E771C"/>
    <w:rsid w:val="00A0334C"/>
    <w:rsid w:val="00A23561"/>
    <w:rsid w:val="00AA1B4D"/>
    <w:rsid w:val="00AA7877"/>
    <w:rsid w:val="00B01418"/>
    <w:rsid w:val="00B05986"/>
    <w:rsid w:val="00B23DE6"/>
    <w:rsid w:val="00B51795"/>
    <w:rsid w:val="00B5297E"/>
    <w:rsid w:val="00B66739"/>
    <w:rsid w:val="00BA1D33"/>
    <w:rsid w:val="00BC14A9"/>
    <w:rsid w:val="00BD4E33"/>
    <w:rsid w:val="00C143D7"/>
    <w:rsid w:val="00C44C88"/>
    <w:rsid w:val="00C57482"/>
    <w:rsid w:val="00C76B42"/>
    <w:rsid w:val="00CA22DD"/>
    <w:rsid w:val="00CB0B18"/>
    <w:rsid w:val="00CD16B7"/>
    <w:rsid w:val="00CE196E"/>
    <w:rsid w:val="00D11BE8"/>
    <w:rsid w:val="00D17885"/>
    <w:rsid w:val="00D24452"/>
    <w:rsid w:val="00D406AF"/>
    <w:rsid w:val="00D47B2B"/>
    <w:rsid w:val="00D82EFD"/>
    <w:rsid w:val="00DC62EB"/>
    <w:rsid w:val="00E03AC3"/>
    <w:rsid w:val="00E04C21"/>
    <w:rsid w:val="00E70169"/>
    <w:rsid w:val="00EF1DE8"/>
    <w:rsid w:val="00F23182"/>
    <w:rsid w:val="00F3150A"/>
    <w:rsid w:val="00F71731"/>
    <w:rsid w:val="00F872DF"/>
    <w:rsid w:val="00FC68EB"/>
    <w:rsid w:val="00FC6E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8132B"/>
  <w15:chartTrackingRefBased/>
  <w15:docId w15:val="{37F08947-594F-471F-B65C-09098D9E6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334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0334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0334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0334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0334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0334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334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334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334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334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0334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0334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0334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0334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0334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334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334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334C"/>
    <w:rPr>
      <w:rFonts w:eastAsiaTheme="majorEastAsia" w:cstheme="majorBidi"/>
      <w:color w:val="272727" w:themeColor="text1" w:themeTint="D8"/>
    </w:rPr>
  </w:style>
  <w:style w:type="paragraph" w:styleId="Title">
    <w:name w:val="Title"/>
    <w:basedOn w:val="Normal"/>
    <w:next w:val="Normal"/>
    <w:link w:val="TitleChar"/>
    <w:uiPriority w:val="10"/>
    <w:qFormat/>
    <w:rsid w:val="00A033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334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334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334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334C"/>
    <w:pPr>
      <w:spacing w:before="160"/>
      <w:jc w:val="center"/>
    </w:pPr>
    <w:rPr>
      <w:i/>
      <w:iCs/>
      <w:color w:val="404040" w:themeColor="text1" w:themeTint="BF"/>
    </w:rPr>
  </w:style>
  <w:style w:type="character" w:customStyle="1" w:styleId="QuoteChar">
    <w:name w:val="Quote Char"/>
    <w:basedOn w:val="DefaultParagraphFont"/>
    <w:link w:val="Quote"/>
    <w:uiPriority w:val="29"/>
    <w:rsid w:val="00A0334C"/>
    <w:rPr>
      <w:i/>
      <w:iCs/>
      <w:color w:val="404040" w:themeColor="text1" w:themeTint="BF"/>
    </w:rPr>
  </w:style>
  <w:style w:type="paragraph" w:styleId="ListParagraph">
    <w:name w:val="List Paragraph"/>
    <w:basedOn w:val="Normal"/>
    <w:uiPriority w:val="34"/>
    <w:qFormat/>
    <w:rsid w:val="00A0334C"/>
    <w:pPr>
      <w:ind w:left="720"/>
      <w:contextualSpacing/>
    </w:pPr>
  </w:style>
  <w:style w:type="character" w:styleId="IntenseEmphasis">
    <w:name w:val="Intense Emphasis"/>
    <w:basedOn w:val="DefaultParagraphFont"/>
    <w:uiPriority w:val="21"/>
    <w:qFormat/>
    <w:rsid w:val="00A0334C"/>
    <w:rPr>
      <w:i/>
      <w:iCs/>
      <w:color w:val="0F4761" w:themeColor="accent1" w:themeShade="BF"/>
    </w:rPr>
  </w:style>
  <w:style w:type="paragraph" w:styleId="IntenseQuote">
    <w:name w:val="Intense Quote"/>
    <w:basedOn w:val="Normal"/>
    <w:next w:val="Normal"/>
    <w:link w:val="IntenseQuoteChar"/>
    <w:uiPriority w:val="30"/>
    <w:qFormat/>
    <w:rsid w:val="00A0334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0334C"/>
    <w:rPr>
      <w:i/>
      <w:iCs/>
      <w:color w:val="0F4761" w:themeColor="accent1" w:themeShade="BF"/>
    </w:rPr>
  </w:style>
  <w:style w:type="character" w:styleId="IntenseReference">
    <w:name w:val="Intense Reference"/>
    <w:basedOn w:val="DefaultParagraphFont"/>
    <w:uiPriority w:val="32"/>
    <w:qFormat/>
    <w:rsid w:val="00A0334C"/>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342501"/>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342501"/>
    <w:rPr>
      <w:rFonts w:ascii="Consolas" w:hAnsi="Consolas"/>
      <w:sz w:val="20"/>
      <w:szCs w:val="20"/>
    </w:rPr>
  </w:style>
  <w:style w:type="character" w:styleId="CommentReference">
    <w:name w:val="annotation reference"/>
    <w:basedOn w:val="DefaultParagraphFont"/>
    <w:uiPriority w:val="99"/>
    <w:semiHidden/>
    <w:unhideWhenUsed/>
    <w:rsid w:val="00961545"/>
    <w:rPr>
      <w:sz w:val="16"/>
      <w:szCs w:val="16"/>
    </w:rPr>
  </w:style>
  <w:style w:type="paragraph" w:styleId="CommentText">
    <w:name w:val="annotation text"/>
    <w:basedOn w:val="Normal"/>
    <w:link w:val="CommentTextChar"/>
    <w:uiPriority w:val="99"/>
    <w:unhideWhenUsed/>
    <w:rsid w:val="00961545"/>
    <w:pPr>
      <w:spacing w:line="240" w:lineRule="auto"/>
    </w:pPr>
    <w:rPr>
      <w:sz w:val="20"/>
      <w:szCs w:val="20"/>
    </w:rPr>
  </w:style>
  <w:style w:type="character" w:customStyle="1" w:styleId="CommentTextChar">
    <w:name w:val="Comment Text Char"/>
    <w:basedOn w:val="DefaultParagraphFont"/>
    <w:link w:val="CommentText"/>
    <w:uiPriority w:val="99"/>
    <w:rsid w:val="00961545"/>
    <w:rPr>
      <w:sz w:val="20"/>
      <w:szCs w:val="20"/>
    </w:rPr>
  </w:style>
  <w:style w:type="paragraph" w:styleId="CommentSubject">
    <w:name w:val="annotation subject"/>
    <w:basedOn w:val="CommentText"/>
    <w:next w:val="CommentText"/>
    <w:link w:val="CommentSubjectChar"/>
    <w:uiPriority w:val="99"/>
    <w:semiHidden/>
    <w:unhideWhenUsed/>
    <w:rsid w:val="00961545"/>
    <w:rPr>
      <w:b/>
      <w:bCs/>
    </w:rPr>
  </w:style>
  <w:style w:type="character" w:customStyle="1" w:styleId="CommentSubjectChar">
    <w:name w:val="Comment Subject Char"/>
    <w:basedOn w:val="CommentTextChar"/>
    <w:link w:val="CommentSubject"/>
    <w:uiPriority w:val="99"/>
    <w:semiHidden/>
    <w:rsid w:val="00961545"/>
    <w:rPr>
      <w:b/>
      <w:bCs/>
      <w:sz w:val="20"/>
      <w:szCs w:val="20"/>
    </w:rPr>
  </w:style>
  <w:style w:type="character" w:styleId="Hyperlink">
    <w:name w:val="Hyperlink"/>
    <w:basedOn w:val="DefaultParagraphFont"/>
    <w:uiPriority w:val="99"/>
    <w:unhideWhenUsed/>
    <w:rsid w:val="00961545"/>
    <w:rPr>
      <w:color w:val="0000FF"/>
      <w:u w:val="single"/>
    </w:rPr>
  </w:style>
  <w:style w:type="character" w:styleId="UnresolvedMention">
    <w:name w:val="Unresolved Mention"/>
    <w:basedOn w:val="DefaultParagraphFont"/>
    <w:uiPriority w:val="99"/>
    <w:semiHidden/>
    <w:unhideWhenUsed/>
    <w:rsid w:val="00961545"/>
    <w:rPr>
      <w:color w:val="605E5C"/>
      <w:shd w:val="clear" w:color="auto" w:fill="E1DFDD"/>
    </w:rPr>
  </w:style>
  <w:style w:type="character" w:styleId="Strong">
    <w:name w:val="Strong"/>
    <w:basedOn w:val="DefaultParagraphFont"/>
    <w:uiPriority w:val="22"/>
    <w:qFormat/>
    <w:rsid w:val="002144F3"/>
    <w:rPr>
      <w:b/>
      <w:bCs/>
    </w:rPr>
  </w:style>
  <w:style w:type="paragraph" w:styleId="Bibliography">
    <w:name w:val="Bibliography"/>
    <w:basedOn w:val="Normal"/>
    <w:next w:val="Normal"/>
    <w:uiPriority w:val="37"/>
    <w:unhideWhenUsed/>
    <w:rsid w:val="00732D6D"/>
    <w:pPr>
      <w:spacing w:after="0" w:line="480" w:lineRule="auto"/>
      <w:ind w:left="720" w:hanging="720"/>
    </w:pPr>
  </w:style>
  <w:style w:type="paragraph" w:styleId="Revision">
    <w:name w:val="Revision"/>
    <w:hidden/>
    <w:uiPriority w:val="99"/>
    <w:semiHidden/>
    <w:rsid w:val="00CA22DD"/>
    <w:pPr>
      <w:spacing w:after="0" w:line="240" w:lineRule="auto"/>
    </w:pPr>
  </w:style>
  <w:style w:type="paragraph" w:styleId="Caption">
    <w:name w:val="caption"/>
    <w:basedOn w:val="Normal"/>
    <w:next w:val="Normal"/>
    <w:uiPriority w:val="35"/>
    <w:unhideWhenUsed/>
    <w:qFormat/>
    <w:rsid w:val="00C76B42"/>
    <w:pPr>
      <w:spacing w:after="200" w:line="240" w:lineRule="auto"/>
    </w:pPr>
    <w:rPr>
      <w:i/>
      <w:iCs/>
      <w:color w:val="0E2841" w:themeColor="text2"/>
      <w:sz w:val="18"/>
      <w:szCs w:val="18"/>
    </w:rPr>
  </w:style>
  <w:style w:type="table" w:styleId="TableGrid">
    <w:name w:val="Table Grid"/>
    <w:basedOn w:val="TableNormal"/>
    <w:uiPriority w:val="39"/>
    <w:rsid w:val="00EF1D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semiHidden/>
    <w:unhideWhenUsed/>
    <w:rsid w:val="006905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7244713">
      <w:bodyDiv w:val="1"/>
      <w:marLeft w:val="0"/>
      <w:marRight w:val="0"/>
      <w:marTop w:val="0"/>
      <w:marBottom w:val="0"/>
      <w:divBdr>
        <w:top w:val="none" w:sz="0" w:space="0" w:color="auto"/>
        <w:left w:val="none" w:sz="0" w:space="0" w:color="auto"/>
        <w:bottom w:val="none" w:sz="0" w:space="0" w:color="auto"/>
        <w:right w:val="none" w:sz="0" w:space="0" w:color="auto"/>
      </w:divBdr>
    </w:div>
    <w:div w:id="327248502">
      <w:bodyDiv w:val="1"/>
      <w:marLeft w:val="0"/>
      <w:marRight w:val="0"/>
      <w:marTop w:val="0"/>
      <w:marBottom w:val="0"/>
      <w:divBdr>
        <w:top w:val="none" w:sz="0" w:space="0" w:color="auto"/>
        <w:left w:val="none" w:sz="0" w:space="0" w:color="auto"/>
        <w:bottom w:val="none" w:sz="0" w:space="0" w:color="auto"/>
        <w:right w:val="none" w:sz="0" w:space="0" w:color="auto"/>
      </w:divBdr>
      <w:divsChild>
        <w:div w:id="341248465">
          <w:marLeft w:val="0"/>
          <w:marRight w:val="0"/>
          <w:marTop w:val="0"/>
          <w:marBottom w:val="0"/>
          <w:divBdr>
            <w:top w:val="none" w:sz="0" w:space="0" w:color="auto"/>
            <w:left w:val="none" w:sz="0" w:space="0" w:color="auto"/>
            <w:bottom w:val="none" w:sz="0" w:space="0" w:color="auto"/>
            <w:right w:val="none" w:sz="0" w:space="0" w:color="auto"/>
          </w:divBdr>
          <w:divsChild>
            <w:div w:id="242223230">
              <w:marLeft w:val="0"/>
              <w:marRight w:val="0"/>
              <w:marTop w:val="0"/>
              <w:marBottom w:val="0"/>
              <w:divBdr>
                <w:top w:val="none" w:sz="0" w:space="0" w:color="auto"/>
                <w:left w:val="none" w:sz="0" w:space="0" w:color="auto"/>
                <w:bottom w:val="none" w:sz="0" w:space="0" w:color="auto"/>
                <w:right w:val="none" w:sz="0" w:space="0" w:color="auto"/>
              </w:divBdr>
            </w:div>
            <w:div w:id="1535729591">
              <w:marLeft w:val="0"/>
              <w:marRight w:val="0"/>
              <w:marTop w:val="0"/>
              <w:marBottom w:val="0"/>
              <w:divBdr>
                <w:top w:val="none" w:sz="0" w:space="0" w:color="auto"/>
                <w:left w:val="none" w:sz="0" w:space="0" w:color="auto"/>
                <w:bottom w:val="none" w:sz="0" w:space="0" w:color="auto"/>
                <w:right w:val="none" w:sz="0" w:space="0" w:color="auto"/>
              </w:divBdr>
            </w:div>
            <w:div w:id="7366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717435">
      <w:bodyDiv w:val="1"/>
      <w:marLeft w:val="0"/>
      <w:marRight w:val="0"/>
      <w:marTop w:val="0"/>
      <w:marBottom w:val="0"/>
      <w:divBdr>
        <w:top w:val="none" w:sz="0" w:space="0" w:color="auto"/>
        <w:left w:val="none" w:sz="0" w:space="0" w:color="auto"/>
        <w:bottom w:val="none" w:sz="0" w:space="0" w:color="auto"/>
        <w:right w:val="none" w:sz="0" w:space="0" w:color="auto"/>
      </w:divBdr>
    </w:div>
    <w:div w:id="505292910">
      <w:bodyDiv w:val="1"/>
      <w:marLeft w:val="0"/>
      <w:marRight w:val="0"/>
      <w:marTop w:val="0"/>
      <w:marBottom w:val="0"/>
      <w:divBdr>
        <w:top w:val="none" w:sz="0" w:space="0" w:color="auto"/>
        <w:left w:val="none" w:sz="0" w:space="0" w:color="auto"/>
        <w:bottom w:val="none" w:sz="0" w:space="0" w:color="auto"/>
        <w:right w:val="none" w:sz="0" w:space="0" w:color="auto"/>
      </w:divBdr>
    </w:div>
    <w:div w:id="575670545">
      <w:bodyDiv w:val="1"/>
      <w:marLeft w:val="0"/>
      <w:marRight w:val="0"/>
      <w:marTop w:val="0"/>
      <w:marBottom w:val="0"/>
      <w:divBdr>
        <w:top w:val="none" w:sz="0" w:space="0" w:color="auto"/>
        <w:left w:val="none" w:sz="0" w:space="0" w:color="auto"/>
        <w:bottom w:val="none" w:sz="0" w:space="0" w:color="auto"/>
        <w:right w:val="none" w:sz="0" w:space="0" w:color="auto"/>
      </w:divBdr>
    </w:div>
    <w:div w:id="679114730">
      <w:bodyDiv w:val="1"/>
      <w:marLeft w:val="0"/>
      <w:marRight w:val="0"/>
      <w:marTop w:val="0"/>
      <w:marBottom w:val="0"/>
      <w:divBdr>
        <w:top w:val="none" w:sz="0" w:space="0" w:color="auto"/>
        <w:left w:val="none" w:sz="0" w:space="0" w:color="auto"/>
        <w:bottom w:val="none" w:sz="0" w:space="0" w:color="auto"/>
        <w:right w:val="none" w:sz="0" w:space="0" w:color="auto"/>
      </w:divBdr>
    </w:div>
    <w:div w:id="750465724">
      <w:bodyDiv w:val="1"/>
      <w:marLeft w:val="0"/>
      <w:marRight w:val="0"/>
      <w:marTop w:val="0"/>
      <w:marBottom w:val="0"/>
      <w:divBdr>
        <w:top w:val="none" w:sz="0" w:space="0" w:color="auto"/>
        <w:left w:val="none" w:sz="0" w:space="0" w:color="auto"/>
        <w:bottom w:val="none" w:sz="0" w:space="0" w:color="auto"/>
        <w:right w:val="none" w:sz="0" w:space="0" w:color="auto"/>
      </w:divBdr>
    </w:div>
    <w:div w:id="845678581">
      <w:bodyDiv w:val="1"/>
      <w:marLeft w:val="0"/>
      <w:marRight w:val="0"/>
      <w:marTop w:val="0"/>
      <w:marBottom w:val="0"/>
      <w:divBdr>
        <w:top w:val="none" w:sz="0" w:space="0" w:color="auto"/>
        <w:left w:val="none" w:sz="0" w:space="0" w:color="auto"/>
        <w:bottom w:val="none" w:sz="0" w:space="0" w:color="auto"/>
        <w:right w:val="none" w:sz="0" w:space="0" w:color="auto"/>
      </w:divBdr>
      <w:divsChild>
        <w:div w:id="293365852">
          <w:marLeft w:val="0"/>
          <w:marRight w:val="0"/>
          <w:marTop w:val="0"/>
          <w:marBottom w:val="0"/>
          <w:divBdr>
            <w:top w:val="none" w:sz="0" w:space="0" w:color="auto"/>
            <w:left w:val="none" w:sz="0" w:space="0" w:color="auto"/>
            <w:bottom w:val="none" w:sz="0" w:space="0" w:color="auto"/>
            <w:right w:val="none" w:sz="0" w:space="0" w:color="auto"/>
          </w:divBdr>
        </w:div>
      </w:divsChild>
    </w:div>
    <w:div w:id="1019043217">
      <w:bodyDiv w:val="1"/>
      <w:marLeft w:val="0"/>
      <w:marRight w:val="0"/>
      <w:marTop w:val="0"/>
      <w:marBottom w:val="0"/>
      <w:divBdr>
        <w:top w:val="none" w:sz="0" w:space="0" w:color="auto"/>
        <w:left w:val="none" w:sz="0" w:space="0" w:color="auto"/>
        <w:bottom w:val="none" w:sz="0" w:space="0" w:color="auto"/>
        <w:right w:val="none" w:sz="0" w:space="0" w:color="auto"/>
      </w:divBdr>
    </w:div>
    <w:div w:id="1107773967">
      <w:bodyDiv w:val="1"/>
      <w:marLeft w:val="0"/>
      <w:marRight w:val="0"/>
      <w:marTop w:val="0"/>
      <w:marBottom w:val="0"/>
      <w:divBdr>
        <w:top w:val="none" w:sz="0" w:space="0" w:color="auto"/>
        <w:left w:val="none" w:sz="0" w:space="0" w:color="auto"/>
        <w:bottom w:val="none" w:sz="0" w:space="0" w:color="auto"/>
        <w:right w:val="none" w:sz="0" w:space="0" w:color="auto"/>
      </w:divBdr>
    </w:div>
    <w:div w:id="1200321691">
      <w:bodyDiv w:val="1"/>
      <w:marLeft w:val="0"/>
      <w:marRight w:val="0"/>
      <w:marTop w:val="0"/>
      <w:marBottom w:val="0"/>
      <w:divBdr>
        <w:top w:val="none" w:sz="0" w:space="0" w:color="auto"/>
        <w:left w:val="none" w:sz="0" w:space="0" w:color="auto"/>
        <w:bottom w:val="none" w:sz="0" w:space="0" w:color="auto"/>
        <w:right w:val="none" w:sz="0" w:space="0" w:color="auto"/>
      </w:divBdr>
    </w:div>
    <w:div w:id="1223373603">
      <w:bodyDiv w:val="1"/>
      <w:marLeft w:val="0"/>
      <w:marRight w:val="0"/>
      <w:marTop w:val="0"/>
      <w:marBottom w:val="0"/>
      <w:divBdr>
        <w:top w:val="none" w:sz="0" w:space="0" w:color="auto"/>
        <w:left w:val="none" w:sz="0" w:space="0" w:color="auto"/>
        <w:bottom w:val="none" w:sz="0" w:space="0" w:color="auto"/>
        <w:right w:val="none" w:sz="0" w:space="0" w:color="auto"/>
      </w:divBdr>
      <w:divsChild>
        <w:div w:id="1829713248">
          <w:marLeft w:val="0"/>
          <w:marRight w:val="0"/>
          <w:marTop w:val="0"/>
          <w:marBottom w:val="0"/>
          <w:divBdr>
            <w:top w:val="none" w:sz="0" w:space="0" w:color="auto"/>
            <w:left w:val="none" w:sz="0" w:space="0" w:color="auto"/>
            <w:bottom w:val="none" w:sz="0" w:space="0" w:color="auto"/>
            <w:right w:val="none" w:sz="0" w:space="0" w:color="auto"/>
          </w:divBdr>
        </w:div>
      </w:divsChild>
    </w:div>
    <w:div w:id="1225918169">
      <w:bodyDiv w:val="1"/>
      <w:marLeft w:val="0"/>
      <w:marRight w:val="0"/>
      <w:marTop w:val="0"/>
      <w:marBottom w:val="0"/>
      <w:divBdr>
        <w:top w:val="none" w:sz="0" w:space="0" w:color="auto"/>
        <w:left w:val="none" w:sz="0" w:space="0" w:color="auto"/>
        <w:bottom w:val="none" w:sz="0" w:space="0" w:color="auto"/>
        <w:right w:val="none" w:sz="0" w:space="0" w:color="auto"/>
      </w:divBdr>
    </w:div>
    <w:div w:id="1304697362">
      <w:bodyDiv w:val="1"/>
      <w:marLeft w:val="0"/>
      <w:marRight w:val="0"/>
      <w:marTop w:val="0"/>
      <w:marBottom w:val="0"/>
      <w:divBdr>
        <w:top w:val="none" w:sz="0" w:space="0" w:color="auto"/>
        <w:left w:val="none" w:sz="0" w:space="0" w:color="auto"/>
        <w:bottom w:val="none" w:sz="0" w:space="0" w:color="auto"/>
        <w:right w:val="none" w:sz="0" w:space="0" w:color="auto"/>
      </w:divBdr>
    </w:div>
    <w:div w:id="1394157952">
      <w:bodyDiv w:val="1"/>
      <w:marLeft w:val="0"/>
      <w:marRight w:val="0"/>
      <w:marTop w:val="0"/>
      <w:marBottom w:val="0"/>
      <w:divBdr>
        <w:top w:val="none" w:sz="0" w:space="0" w:color="auto"/>
        <w:left w:val="none" w:sz="0" w:space="0" w:color="auto"/>
        <w:bottom w:val="none" w:sz="0" w:space="0" w:color="auto"/>
        <w:right w:val="none" w:sz="0" w:space="0" w:color="auto"/>
      </w:divBdr>
    </w:div>
    <w:div w:id="1397780618">
      <w:bodyDiv w:val="1"/>
      <w:marLeft w:val="0"/>
      <w:marRight w:val="0"/>
      <w:marTop w:val="0"/>
      <w:marBottom w:val="0"/>
      <w:divBdr>
        <w:top w:val="none" w:sz="0" w:space="0" w:color="auto"/>
        <w:left w:val="none" w:sz="0" w:space="0" w:color="auto"/>
        <w:bottom w:val="none" w:sz="0" w:space="0" w:color="auto"/>
        <w:right w:val="none" w:sz="0" w:space="0" w:color="auto"/>
      </w:divBdr>
    </w:div>
    <w:div w:id="1451777164">
      <w:bodyDiv w:val="1"/>
      <w:marLeft w:val="0"/>
      <w:marRight w:val="0"/>
      <w:marTop w:val="0"/>
      <w:marBottom w:val="0"/>
      <w:divBdr>
        <w:top w:val="none" w:sz="0" w:space="0" w:color="auto"/>
        <w:left w:val="none" w:sz="0" w:space="0" w:color="auto"/>
        <w:bottom w:val="none" w:sz="0" w:space="0" w:color="auto"/>
        <w:right w:val="none" w:sz="0" w:space="0" w:color="auto"/>
      </w:divBdr>
      <w:divsChild>
        <w:div w:id="544684395">
          <w:marLeft w:val="0"/>
          <w:marRight w:val="0"/>
          <w:marTop w:val="0"/>
          <w:marBottom w:val="0"/>
          <w:divBdr>
            <w:top w:val="none" w:sz="0" w:space="0" w:color="auto"/>
            <w:left w:val="none" w:sz="0" w:space="0" w:color="auto"/>
            <w:bottom w:val="none" w:sz="0" w:space="0" w:color="auto"/>
            <w:right w:val="none" w:sz="0" w:space="0" w:color="auto"/>
          </w:divBdr>
          <w:divsChild>
            <w:div w:id="434793526">
              <w:marLeft w:val="0"/>
              <w:marRight w:val="0"/>
              <w:marTop w:val="0"/>
              <w:marBottom w:val="0"/>
              <w:divBdr>
                <w:top w:val="none" w:sz="0" w:space="0" w:color="auto"/>
                <w:left w:val="none" w:sz="0" w:space="0" w:color="auto"/>
                <w:bottom w:val="none" w:sz="0" w:space="0" w:color="auto"/>
                <w:right w:val="none" w:sz="0" w:space="0" w:color="auto"/>
              </w:divBdr>
            </w:div>
            <w:div w:id="1843355751">
              <w:marLeft w:val="0"/>
              <w:marRight w:val="0"/>
              <w:marTop w:val="0"/>
              <w:marBottom w:val="0"/>
              <w:divBdr>
                <w:top w:val="none" w:sz="0" w:space="0" w:color="auto"/>
                <w:left w:val="none" w:sz="0" w:space="0" w:color="auto"/>
                <w:bottom w:val="none" w:sz="0" w:space="0" w:color="auto"/>
                <w:right w:val="none" w:sz="0" w:space="0" w:color="auto"/>
              </w:divBdr>
            </w:div>
            <w:div w:id="1803232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321580">
      <w:bodyDiv w:val="1"/>
      <w:marLeft w:val="0"/>
      <w:marRight w:val="0"/>
      <w:marTop w:val="0"/>
      <w:marBottom w:val="0"/>
      <w:divBdr>
        <w:top w:val="none" w:sz="0" w:space="0" w:color="auto"/>
        <w:left w:val="none" w:sz="0" w:space="0" w:color="auto"/>
        <w:bottom w:val="none" w:sz="0" w:space="0" w:color="auto"/>
        <w:right w:val="none" w:sz="0" w:space="0" w:color="auto"/>
      </w:divBdr>
    </w:div>
    <w:div w:id="1552111930">
      <w:bodyDiv w:val="1"/>
      <w:marLeft w:val="0"/>
      <w:marRight w:val="0"/>
      <w:marTop w:val="0"/>
      <w:marBottom w:val="0"/>
      <w:divBdr>
        <w:top w:val="none" w:sz="0" w:space="0" w:color="auto"/>
        <w:left w:val="none" w:sz="0" w:space="0" w:color="auto"/>
        <w:bottom w:val="none" w:sz="0" w:space="0" w:color="auto"/>
        <w:right w:val="none" w:sz="0" w:space="0" w:color="auto"/>
      </w:divBdr>
    </w:div>
    <w:div w:id="1900095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hyperlink" Target="https://github.com/beabock/Org_vs_Inorg_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bmb646@nau.edu" TargetMode="Externa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settings" Target="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1CD787-F011-4D83-B8D3-51ED84D110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8</Pages>
  <Words>6749</Words>
  <Characters>38470</Characters>
  <Application>Microsoft Office Word</Application>
  <DocSecurity>0</DocSecurity>
  <Lines>320</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Beatrice Bock</dc:creator>
  <cp:keywords/>
  <dc:description/>
  <cp:lastModifiedBy>Beatrice Bock</cp:lastModifiedBy>
  <cp:revision>13</cp:revision>
  <dcterms:created xsi:type="dcterms:W3CDTF">2024-10-29T03:21:00Z</dcterms:created>
  <dcterms:modified xsi:type="dcterms:W3CDTF">2024-12-30T18:15:00Z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zotero-version="7.0.11"&gt;&lt;session id="Gy1cCjsS"/&gt;&lt;style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